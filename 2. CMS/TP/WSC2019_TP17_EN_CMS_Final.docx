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B6645" w14:textId="57087A23" w:rsidR="006E6145" w:rsidRDefault="001A07B1" w:rsidP="006E6145">
      <w:pPr>
        <w:pStyle w:val="Title"/>
        <w:ind w:right="-1"/>
      </w:pPr>
      <w:bookmarkStart w:id="0" w:name="_Toc386117270"/>
      <w:bookmarkStart w:id="1" w:name="_Toc386117477"/>
      <w:r>
        <w:t>Test Project</w:t>
      </w:r>
    </w:p>
    <w:p w14:paraId="663F44AC" w14:textId="3F9ABDC2" w:rsidR="00AE528B" w:rsidRDefault="001A07B1" w:rsidP="006E6145">
      <w:pPr>
        <w:pStyle w:val="Subtitle"/>
        <w:ind w:right="-1"/>
        <w:rPr>
          <w:i w:val="0"/>
        </w:rPr>
      </w:pPr>
      <w:r>
        <w:t>Web Technologies</w:t>
      </w:r>
      <w:r>
        <w:br/>
        <w:t>CMS and Layout</w:t>
      </w:r>
    </w:p>
    <w:p w14:paraId="3AC9D7E0" w14:textId="6C6B75CD" w:rsidR="00453B91" w:rsidRDefault="00453B91" w:rsidP="00453B91">
      <w:pPr>
        <w:rPr>
          <w:lang w:val="en-AU"/>
        </w:rPr>
      </w:pPr>
    </w:p>
    <w:p w14:paraId="68E4B64B" w14:textId="77777777" w:rsidR="00453B91" w:rsidRDefault="00453B91" w:rsidP="00453B91">
      <w:pPr>
        <w:jc w:val="right"/>
        <w:rPr>
          <w:lang w:val="en-AU"/>
        </w:rPr>
      </w:pPr>
    </w:p>
    <w:p w14:paraId="0A784D23" w14:textId="77777777" w:rsidR="00453B91" w:rsidRDefault="00453B91" w:rsidP="00453B91">
      <w:pPr>
        <w:jc w:val="right"/>
        <w:rPr>
          <w:lang w:val="en-AU"/>
        </w:rPr>
      </w:pPr>
    </w:p>
    <w:p w14:paraId="15EF72B1" w14:textId="77777777" w:rsidR="00453B91" w:rsidRDefault="00453B91" w:rsidP="00453B91">
      <w:pPr>
        <w:rPr>
          <w:lang w:val="en-AU"/>
        </w:rPr>
      </w:pPr>
    </w:p>
    <w:p w14:paraId="5BC55B8A" w14:textId="77777777" w:rsidR="00453B91" w:rsidRDefault="00453B91" w:rsidP="00453B91">
      <w:pPr>
        <w:rPr>
          <w:lang w:val="en-AU"/>
        </w:rPr>
      </w:pPr>
    </w:p>
    <w:p w14:paraId="16E407C3" w14:textId="77777777" w:rsidR="00453B91" w:rsidRDefault="00453B91" w:rsidP="00453B91">
      <w:pPr>
        <w:rPr>
          <w:lang w:val="en-AU"/>
        </w:rPr>
      </w:pPr>
    </w:p>
    <w:p w14:paraId="3F703A80" w14:textId="77777777" w:rsidR="00453B91" w:rsidRDefault="00453B91" w:rsidP="00453B91">
      <w:pPr>
        <w:rPr>
          <w:lang w:val="en-AU"/>
        </w:rPr>
      </w:pPr>
    </w:p>
    <w:p w14:paraId="27242A0C" w14:textId="77777777" w:rsidR="00453B91" w:rsidRDefault="00453B91" w:rsidP="00453B91">
      <w:pPr>
        <w:rPr>
          <w:lang w:val="en-AU"/>
        </w:rPr>
      </w:pPr>
    </w:p>
    <w:p w14:paraId="5C6F8C5E" w14:textId="77777777" w:rsidR="00453B91" w:rsidRDefault="00453B91" w:rsidP="00453B91">
      <w:pPr>
        <w:rPr>
          <w:lang w:val="en-AU"/>
        </w:rPr>
      </w:pPr>
    </w:p>
    <w:p w14:paraId="5757C435" w14:textId="77777777" w:rsidR="00453B91" w:rsidRDefault="00453B91" w:rsidP="00453B91">
      <w:pPr>
        <w:rPr>
          <w:lang w:val="en-AU"/>
        </w:rPr>
      </w:pPr>
    </w:p>
    <w:p w14:paraId="25B0129F" w14:textId="77777777" w:rsidR="00453B91" w:rsidRDefault="00453B91" w:rsidP="00453B91">
      <w:pPr>
        <w:rPr>
          <w:lang w:val="en-AU"/>
        </w:rPr>
      </w:pPr>
    </w:p>
    <w:p w14:paraId="6A3FD10A" w14:textId="77777777" w:rsidR="00453B91" w:rsidRDefault="00453B91" w:rsidP="00453B91">
      <w:pPr>
        <w:rPr>
          <w:lang w:val="en-AU"/>
        </w:rPr>
      </w:pPr>
    </w:p>
    <w:p w14:paraId="0C96B7BB" w14:textId="77777777" w:rsidR="00453B91" w:rsidRDefault="00453B91" w:rsidP="00453B91">
      <w:pPr>
        <w:rPr>
          <w:lang w:val="en-AU"/>
        </w:rPr>
      </w:pPr>
    </w:p>
    <w:p w14:paraId="35DCA5A9" w14:textId="77777777" w:rsidR="00453B91" w:rsidRDefault="00453B91" w:rsidP="00453B91">
      <w:pPr>
        <w:rPr>
          <w:lang w:val="en-AU"/>
        </w:rPr>
      </w:pPr>
    </w:p>
    <w:p w14:paraId="6D0FBCB5" w14:textId="77777777" w:rsidR="00453B91" w:rsidRDefault="00453B91" w:rsidP="00453B91">
      <w:pPr>
        <w:rPr>
          <w:lang w:val="en-AU"/>
        </w:rPr>
      </w:pPr>
    </w:p>
    <w:p w14:paraId="7090E73B" w14:textId="77777777" w:rsidR="00453B91" w:rsidRDefault="00453B91" w:rsidP="00453B91">
      <w:pPr>
        <w:rPr>
          <w:lang w:val="en-AU"/>
        </w:rPr>
      </w:pPr>
    </w:p>
    <w:p w14:paraId="63D06A3C" w14:textId="77777777" w:rsidR="00453B91" w:rsidRDefault="00453B91" w:rsidP="00453B91">
      <w:pPr>
        <w:rPr>
          <w:lang w:val="en-AU"/>
        </w:rPr>
      </w:pPr>
    </w:p>
    <w:p w14:paraId="068FA09B" w14:textId="77777777" w:rsidR="00453B91" w:rsidRDefault="00453B91" w:rsidP="00453B91">
      <w:pPr>
        <w:rPr>
          <w:lang w:val="en-AU"/>
        </w:rPr>
      </w:pPr>
    </w:p>
    <w:p w14:paraId="5A22C285" w14:textId="77777777" w:rsidR="00453B91" w:rsidRDefault="00453B91" w:rsidP="00453B91">
      <w:pPr>
        <w:rPr>
          <w:lang w:val="en-AU"/>
        </w:rPr>
      </w:pPr>
    </w:p>
    <w:p w14:paraId="03B66199" w14:textId="77777777" w:rsidR="00453B91" w:rsidRDefault="00453B91" w:rsidP="00453B91">
      <w:pPr>
        <w:rPr>
          <w:lang w:val="en-AU"/>
        </w:rPr>
      </w:pPr>
    </w:p>
    <w:p w14:paraId="31313D0B" w14:textId="77777777" w:rsidR="00453B91" w:rsidRDefault="00453B91" w:rsidP="00453B91">
      <w:pPr>
        <w:rPr>
          <w:lang w:val="en-AU"/>
        </w:rPr>
      </w:pPr>
    </w:p>
    <w:p w14:paraId="13FDD3DE" w14:textId="77777777" w:rsidR="00453B91" w:rsidRDefault="00453B91" w:rsidP="00453B91">
      <w:pPr>
        <w:rPr>
          <w:lang w:val="en-AU"/>
        </w:rPr>
      </w:pPr>
    </w:p>
    <w:p w14:paraId="54020523" w14:textId="77777777" w:rsidR="00453B91" w:rsidRDefault="00453B91" w:rsidP="00453B91">
      <w:pPr>
        <w:rPr>
          <w:lang w:val="en-AU"/>
        </w:rPr>
      </w:pPr>
    </w:p>
    <w:p w14:paraId="510421CE" w14:textId="77777777" w:rsidR="00453B91" w:rsidRDefault="00453B91" w:rsidP="00453B91">
      <w:pPr>
        <w:rPr>
          <w:lang w:val="en-AU"/>
        </w:rPr>
      </w:pPr>
    </w:p>
    <w:p w14:paraId="410467B9" w14:textId="77777777" w:rsidR="00453B91" w:rsidRDefault="00453B91" w:rsidP="00453B91">
      <w:pPr>
        <w:rPr>
          <w:lang w:val="en-AU"/>
        </w:rPr>
      </w:pPr>
    </w:p>
    <w:p w14:paraId="2565954A" w14:textId="77777777" w:rsidR="00453B91" w:rsidRDefault="00453B91" w:rsidP="00453B91">
      <w:pPr>
        <w:rPr>
          <w:lang w:val="en-AU"/>
        </w:rPr>
      </w:pPr>
    </w:p>
    <w:p w14:paraId="05C248F4" w14:textId="77777777" w:rsidR="00453B91" w:rsidRDefault="00453B91" w:rsidP="00453B91">
      <w:pPr>
        <w:rPr>
          <w:lang w:val="en-AU"/>
        </w:rPr>
      </w:pPr>
    </w:p>
    <w:p w14:paraId="79B8C172" w14:textId="77777777" w:rsidR="00453B91" w:rsidRDefault="00453B91" w:rsidP="00453B91">
      <w:pPr>
        <w:rPr>
          <w:lang w:val="en-AU"/>
        </w:rPr>
      </w:pPr>
    </w:p>
    <w:p w14:paraId="719339F9" w14:textId="09757290" w:rsidR="00453B91" w:rsidRDefault="00453B91" w:rsidP="00453B91">
      <w:pPr>
        <w:spacing w:after="0"/>
        <w:rPr>
          <w:lang w:val="en-AU"/>
        </w:rPr>
      </w:pPr>
      <w:r>
        <w:rPr>
          <w:lang w:val="en-AU"/>
        </w:rPr>
        <w:lastRenderedPageBreak/>
        <w:t>Submitted by:</w:t>
      </w:r>
    </w:p>
    <w:p w14:paraId="4FC748B6" w14:textId="15C2F45F" w:rsidR="00453B91" w:rsidRPr="00453B91" w:rsidRDefault="001A07B1" w:rsidP="00453B91">
      <w:pPr>
        <w:spacing w:after="0"/>
        <w:rPr>
          <w:lang w:val="en-AU"/>
        </w:rPr>
      </w:pPr>
      <w:r>
        <w:rPr>
          <w:lang w:val="en-AU"/>
        </w:rPr>
        <w:t>Thomas Seng Hin Mak (Skill Competition Manager)</w:t>
      </w:r>
    </w:p>
    <w:p w14:paraId="1BA6C998" w14:textId="5A2A440F" w:rsidR="00AE528B" w:rsidRPr="00AE528B" w:rsidRDefault="001A07B1" w:rsidP="001A07B1">
      <w:pPr>
        <w:spacing w:after="0"/>
        <w:rPr>
          <w:lang w:val="en-AU"/>
        </w:rPr>
        <w:sectPr w:rsidR="00AE528B" w:rsidRPr="00AE528B" w:rsidSect="00AE528B">
          <w:headerReference w:type="default" r:id="rId8"/>
          <w:footerReference w:type="default" r:id="rId9"/>
          <w:headerReference w:type="first" r:id="rId10"/>
          <w:footerReference w:type="first" r:id="rId11"/>
          <w:pgSz w:w="11906" w:h="16838" w:code="9"/>
          <w:pgMar w:top="1134" w:right="1134" w:bottom="2268" w:left="1134" w:header="1134" w:footer="567" w:gutter="0"/>
          <w:cols w:space="708"/>
          <w:titlePg/>
          <w:docGrid w:linePitch="360"/>
        </w:sectPr>
      </w:pPr>
      <w:r w:rsidRPr="00866355">
        <w:t xml:space="preserve">Franz </w:t>
      </w:r>
      <w:proofErr w:type="spellStart"/>
      <w:r w:rsidRPr="00866355">
        <w:t>Stimpfl</w:t>
      </w:r>
      <w:proofErr w:type="spellEnd"/>
      <w:r w:rsidRPr="00866355">
        <w:t xml:space="preserve"> AT (Lead Expert)</w:t>
      </w:r>
      <w:r w:rsidRPr="00866355">
        <w:br/>
      </w:r>
      <w:proofErr w:type="spellStart"/>
      <w:r w:rsidRPr="00866355">
        <w:t>Diya</w:t>
      </w:r>
      <w:r w:rsidR="009F0A42">
        <w:t>a</w:t>
      </w:r>
      <w:proofErr w:type="spellEnd"/>
      <w:r w:rsidRPr="00866355">
        <w:t xml:space="preserve"> </w:t>
      </w:r>
      <w:proofErr w:type="spellStart"/>
      <w:r w:rsidRPr="00866355">
        <w:t>BenKhadra</w:t>
      </w:r>
      <w:proofErr w:type="spellEnd"/>
      <w:r w:rsidRPr="00866355">
        <w:t xml:space="preserve"> AE</w:t>
      </w:r>
      <w:r w:rsidRPr="00866355">
        <w:br/>
        <w:t>Abraham Quesada Castro CR</w:t>
      </w:r>
      <w:r w:rsidRPr="00866355">
        <w:br/>
      </w:r>
      <w:proofErr w:type="spellStart"/>
      <w:r w:rsidRPr="00866355">
        <w:t>MarkKu</w:t>
      </w:r>
      <w:proofErr w:type="spellEnd"/>
      <w:r w:rsidRPr="00866355">
        <w:t xml:space="preserve"> </w:t>
      </w:r>
      <w:proofErr w:type="spellStart"/>
      <w:r w:rsidRPr="00866355">
        <w:t>Ruonavaara</w:t>
      </w:r>
      <w:proofErr w:type="spellEnd"/>
      <w:r w:rsidRPr="00866355">
        <w:t xml:space="preserve"> FI</w:t>
      </w:r>
      <w:r w:rsidRPr="00866355">
        <w:br/>
        <w:t xml:space="preserve">Richard Wu Sui </w:t>
      </w:r>
      <w:proofErr w:type="spellStart"/>
      <w:r w:rsidRPr="00866355">
        <w:t>LunHK</w:t>
      </w:r>
      <w:proofErr w:type="spellEnd"/>
      <w:r w:rsidRPr="00866355">
        <w:br/>
      </w:r>
      <w:proofErr w:type="spellStart"/>
      <w:r w:rsidRPr="00866355">
        <w:t>Zabin</w:t>
      </w:r>
      <w:proofErr w:type="spellEnd"/>
      <w:r w:rsidRPr="00866355">
        <w:t xml:space="preserve"> Alharbi SA</w:t>
      </w:r>
      <w:r w:rsidRPr="00866355">
        <w:br/>
        <w:t xml:space="preserve">Oscar </w:t>
      </w:r>
      <w:proofErr w:type="spellStart"/>
      <w:r w:rsidRPr="00866355">
        <w:t>Ekholm</w:t>
      </w:r>
      <w:proofErr w:type="spellEnd"/>
      <w:r w:rsidRPr="00866355">
        <w:t xml:space="preserve"> SE</w:t>
      </w:r>
      <w:r w:rsidRPr="00866355">
        <w:br/>
        <w:t>Mark DuBois US</w:t>
      </w:r>
      <w:r w:rsidRPr="00866355">
        <w:br/>
        <w:t>Jotham Hernandez PH</w:t>
      </w:r>
      <w:r w:rsidRPr="00866355">
        <w:br/>
      </w:r>
      <w:proofErr w:type="spellStart"/>
      <w:r w:rsidRPr="00866355">
        <w:t>Alexandru</w:t>
      </w:r>
      <w:proofErr w:type="spellEnd"/>
      <w:r w:rsidRPr="00866355">
        <w:t xml:space="preserve"> </w:t>
      </w:r>
      <w:proofErr w:type="spellStart"/>
      <w:r w:rsidRPr="00866355">
        <w:t>Podariu</w:t>
      </w:r>
      <w:proofErr w:type="spellEnd"/>
      <w:r w:rsidRPr="00866355">
        <w:t xml:space="preserve"> RO</w:t>
      </w:r>
      <w:r>
        <w:rPr>
          <w:lang w:val="en-AU"/>
        </w:rPr>
        <w:br/>
      </w:r>
    </w:p>
    <w:p w14:paraId="68909186" w14:textId="77777777" w:rsidR="00D103CB" w:rsidRDefault="00D103CB" w:rsidP="00887C3D">
      <w:pPr>
        <w:pStyle w:val="Heading1"/>
      </w:pPr>
      <w:bookmarkStart w:id="2" w:name="_Toc531262800"/>
      <w:bookmarkStart w:id="3" w:name="_Toc531262920"/>
      <w:bookmarkStart w:id="4" w:name="_Toc531263004"/>
      <w:bookmarkStart w:id="5" w:name="_Toc531263792"/>
      <w:bookmarkStart w:id="6" w:name="_Toc16640148"/>
      <w:r>
        <w:lastRenderedPageBreak/>
        <w:t>Contents</w:t>
      </w:r>
      <w:bookmarkEnd w:id="2"/>
      <w:bookmarkEnd w:id="3"/>
      <w:bookmarkEnd w:id="4"/>
      <w:bookmarkEnd w:id="5"/>
      <w:bookmarkEnd w:id="6"/>
    </w:p>
    <w:p w14:paraId="3F18084E" w14:textId="6E866DF7" w:rsidR="0093442D" w:rsidRDefault="00D103CB">
      <w:pPr>
        <w:pStyle w:val="TOC1"/>
        <w:tabs>
          <w:tab w:val="right" w:leader="dot" w:pos="9628"/>
        </w:tabs>
        <w:rPr>
          <w:rFonts w:asciiTheme="minorHAnsi" w:eastAsiaTheme="minorEastAsia" w:hAnsiTheme="minorHAnsi" w:cstheme="minorBidi"/>
          <w:b w:val="0"/>
          <w:noProof/>
          <w:sz w:val="24"/>
          <w:szCs w:val="24"/>
          <w:lang w:eastAsia="zh-TW"/>
        </w:rPr>
      </w:pPr>
      <w:r>
        <w:fldChar w:fldCharType="begin"/>
      </w:r>
      <w:r>
        <w:instrText xml:space="preserve"> TOC \o "1-3" \h \z \u </w:instrText>
      </w:r>
      <w:r>
        <w:fldChar w:fldCharType="separate"/>
      </w:r>
      <w:hyperlink w:anchor="_Toc16640148" w:history="1">
        <w:r w:rsidR="0093442D" w:rsidRPr="000029AA">
          <w:rPr>
            <w:rStyle w:val="Hyperlink"/>
            <w:noProof/>
          </w:rPr>
          <w:t>Contents</w:t>
        </w:r>
        <w:r w:rsidR="0093442D">
          <w:rPr>
            <w:noProof/>
            <w:webHidden/>
          </w:rPr>
          <w:tab/>
        </w:r>
        <w:r w:rsidR="0093442D">
          <w:rPr>
            <w:noProof/>
            <w:webHidden/>
          </w:rPr>
          <w:fldChar w:fldCharType="begin"/>
        </w:r>
        <w:r w:rsidR="0093442D">
          <w:rPr>
            <w:noProof/>
            <w:webHidden/>
          </w:rPr>
          <w:instrText xml:space="preserve"> PAGEREF _Toc16640148 \h </w:instrText>
        </w:r>
        <w:r w:rsidR="0093442D">
          <w:rPr>
            <w:noProof/>
            <w:webHidden/>
          </w:rPr>
        </w:r>
        <w:r w:rsidR="0093442D">
          <w:rPr>
            <w:noProof/>
            <w:webHidden/>
          </w:rPr>
          <w:fldChar w:fldCharType="separate"/>
        </w:r>
        <w:r w:rsidR="00557F10">
          <w:rPr>
            <w:noProof/>
            <w:webHidden/>
          </w:rPr>
          <w:t>3</w:t>
        </w:r>
        <w:r w:rsidR="0093442D">
          <w:rPr>
            <w:noProof/>
            <w:webHidden/>
          </w:rPr>
          <w:fldChar w:fldCharType="end"/>
        </w:r>
      </w:hyperlink>
    </w:p>
    <w:p w14:paraId="180365D1" w14:textId="1B0D43AC" w:rsidR="0093442D" w:rsidRDefault="004145CD">
      <w:pPr>
        <w:pStyle w:val="TOC1"/>
        <w:tabs>
          <w:tab w:val="right" w:leader="dot" w:pos="9628"/>
        </w:tabs>
        <w:rPr>
          <w:rFonts w:asciiTheme="minorHAnsi" w:eastAsiaTheme="minorEastAsia" w:hAnsiTheme="minorHAnsi" w:cstheme="minorBidi"/>
          <w:b w:val="0"/>
          <w:noProof/>
          <w:sz w:val="24"/>
          <w:szCs w:val="24"/>
          <w:lang w:eastAsia="zh-TW"/>
        </w:rPr>
      </w:pPr>
      <w:hyperlink w:anchor="_Toc16640149" w:history="1">
        <w:r w:rsidR="0093442D" w:rsidRPr="000029AA">
          <w:rPr>
            <w:rStyle w:val="Hyperlink"/>
            <w:noProof/>
            <w:lang w:val="en-GB"/>
          </w:rPr>
          <w:t>Introduction</w:t>
        </w:r>
        <w:r w:rsidR="0093442D">
          <w:rPr>
            <w:noProof/>
            <w:webHidden/>
          </w:rPr>
          <w:tab/>
        </w:r>
        <w:r w:rsidR="0093442D">
          <w:rPr>
            <w:noProof/>
            <w:webHidden/>
          </w:rPr>
          <w:fldChar w:fldCharType="begin"/>
        </w:r>
        <w:r w:rsidR="0093442D">
          <w:rPr>
            <w:noProof/>
            <w:webHidden/>
          </w:rPr>
          <w:instrText xml:space="preserve"> PAGEREF _Toc16640149 \h </w:instrText>
        </w:r>
        <w:r w:rsidR="0093442D">
          <w:rPr>
            <w:noProof/>
            <w:webHidden/>
          </w:rPr>
        </w:r>
        <w:r w:rsidR="0093442D">
          <w:rPr>
            <w:noProof/>
            <w:webHidden/>
          </w:rPr>
          <w:fldChar w:fldCharType="separate"/>
        </w:r>
        <w:r w:rsidR="00557F10">
          <w:rPr>
            <w:noProof/>
            <w:webHidden/>
          </w:rPr>
          <w:t>4</w:t>
        </w:r>
        <w:r w:rsidR="0093442D">
          <w:rPr>
            <w:noProof/>
            <w:webHidden/>
          </w:rPr>
          <w:fldChar w:fldCharType="end"/>
        </w:r>
      </w:hyperlink>
    </w:p>
    <w:p w14:paraId="5565AF5B" w14:textId="03A29469" w:rsidR="0093442D" w:rsidRDefault="004145CD">
      <w:pPr>
        <w:pStyle w:val="TOC1"/>
        <w:tabs>
          <w:tab w:val="right" w:leader="dot" w:pos="9628"/>
        </w:tabs>
        <w:rPr>
          <w:rFonts w:asciiTheme="minorHAnsi" w:eastAsiaTheme="minorEastAsia" w:hAnsiTheme="minorHAnsi" w:cstheme="minorBidi"/>
          <w:b w:val="0"/>
          <w:noProof/>
          <w:sz w:val="24"/>
          <w:szCs w:val="24"/>
          <w:lang w:eastAsia="zh-TW"/>
        </w:rPr>
      </w:pPr>
      <w:hyperlink w:anchor="_Toc16640150" w:history="1">
        <w:r w:rsidR="0093442D" w:rsidRPr="000029AA">
          <w:rPr>
            <w:rStyle w:val="Hyperlink"/>
            <w:noProof/>
            <w:lang w:val="en-GB"/>
          </w:rPr>
          <w:t>Description of project and tasks</w:t>
        </w:r>
        <w:r w:rsidR="0093442D">
          <w:rPr>
            <w:noProof/>
            <w:webHidden/>
          </w:rPr>
          <w:tab/>
        </w:r>
        <w:r w:rsidR="0093442D">
          <w:rPr>
            <w:noProof/>
            <w:webHidden/>
          </w:rPr>
          <w:fldChar w:fldCharType="begin"/>
        </w:r>
        <w:r w:rsidR="0093442D">
          <w:rPr>
            <w:noProof/>
            <w:webHidden/>
          </w:rPr>
          <w:instrText xml:space="preserve"> PAGEREF _Toc16640150 \h </w:instrText>
        </w:r>
        <w:r w:rsidR="0093442D">
          <w:rPr>
            <w:noProof/>
            <w:webHidden/>
          </w:rPr>
        </w:r>
        <w:r w:rsidR="0093442D">
          <w:rPr>
            <w:noProof/>
            <w:webHidden/>
          </w:rPr>
          <w:fldChar w:fldCharType="separate"/>
        </w:r>
        <w:r w:rsidR="00557F10">
          <w:rPr>
            <w:noProof/>
            <w:webHidden/>
          </w:rPr>
          <w:t>4</w:t>
        </w:r>
        <w:r w:rsidR="0093442D">
          <w:rPr>
            <w:noProof/>
            <w:webHidden/>
          </w:rPr>
          <w:fldChar w:fldCharType="end"/>
        </w:r>
      </w:hyperlink>
    </w:p>
    <w:p w14:paraId="39052B3F" w14:textId="6CC38489" w:rsidR="0093442D" w:rsidRDefault="004145CD">
      <w:pPr>
        <w:pStyle w:val="TOC1"/>
        <w:tabs>
          <w:tab w:val="right" w:leader="dot" w:pos="9628"/>
        </w:tabs>
        <w:rPr>
          <w:rFonts w:asciiTheme="minorHAnsi" w:eastAsiaTheme="minorEastAsia" w:hAnsiTheme="minorHAnsi" w:cstheme="minorBidi"/>
          <w:b w:val="0"/>
          <w:noProof/>
          <w:sz w:val="24"/>
          <w:szCs w:val="24"/>
          <w:lang w:eastAsia="zh-TW"/>
        </w:rPr>
      </w:pPr>
      <w:hyperlink w:anchor="_Toc16640151" w:history="1">
        <w:r w:rsidR="0093442D" w:rsidRPr="000029AA">
          <w:rPr>
            <w:rStyle w:val="Hyperlink"/>
            <w:noProof/>
            <w:lang w:val="en-GB"/>
          </w:rPr>
          <w:t>Instructions to the Competitor</w:t>
        </w:r>
        <w:r w:rsidR="0093442D">
          <w:rPr>
            <w:noProof/>
            <w:webHidden/>
          </w:rPr>
          <w:tab/>
        </w:r>
        <w:r w:rsidR="0093442D">
          <w:rPr>
            <w:noProof/>
            <w:webHidden/>
          </w:rPr>
          <w:fldChar w:fldCharType="begin"/>
        </w:r>
        <w:r w:rsidR="0093442D">
          <w:rPr>
            <w:noProof/>
            <w:webHidden/>
          </w:rPr>
          <w:instrText xml:space="preserve"> PAGEREF _Toc16640151 \h </w:instrText>
        </w:r>
        <w:r w:rsidR="0093442D">
          <w:rPr>
            <w:noProof/>
            <w:webHidden/>
          </w:rPr>
        </w:r>
        <w:r w:rsidR="0093442D">
          <w:rPr>
            <w:noProof/>
            <w:webHidden/>
          </w:rPr>
          <w:fldChar w:fldCharType="separate"/>
        </w:r>
        <w:r w:rsidR="00557F10">
          <w:rPr>
            <w:noProof/>
            <w:webHidden/>
          </w:rPr>
          <w:t>7</w:t>
        </w:r>
        <w:r w:rsidR="0093442D">
          <w:rPr>
            <w:noProof/>
            <w:webHidden/>
          </w:rPr>
          <w:fldChar w:fldCharType="end"/>
        </w:r>
      </w:hyperlink>
    </w:p>
    <w:p w14:paraId="1658ED07" w14:textId="49DE571E" w:rsidR="0093442D" w:rsidRDefault="004145CD">
      <w:pPr>
        <w:pStyle w:val="TOC1"/>
        <w:tabs>
          <w:tab w:val="right" w:leader="dot" w:pos="9628"/>
        </w:tabs>
        <w:rPr>
          <w:rFonts w:asciiTheme="minorHAnsi" w:eastAsiaTheme="minorEastAsia" w:hAnsiTheme="minorHAnsi" w:cstheme="minorBidi"/>
          <w:b w:val="0"/>
          <w:noProof/>
          <w:sz w:val="24"/>
          <w:szCs w:val="24"/>
          <w:lang w:eastAsia="zh-TW"/>
        </w:rPr>
      </w:pPr>
      <w:hyperlink w:anchor="_Toc16640152" w:history="1">
        <w:r w:rsidR="0093442D" w:rsidRPr="000029AA">
          <w:rPr>
            <w:rStyle w:val="Hyperlink"/>
            <w:noProof/>
            <w:lang w:val="en-GB"/>
          </w:rPr>
          <w:t>Equipment, machinery, installations, and materials required</w:t>
        </w:r>
        <w:r w:rsidR="0093442D">
          <w:rPr>
            <w:noProof/>
            <w:webHidden/>
          </w:rPr>
          <w:tab/>
        </w:r>
        <w:r w:rsidR="0093442D">
          <w:rPr>
            <w:noProof/>
            <w:webHidden/>
          </w:rPr>
          <w:fldChar w:fldCharType="begin"/>
        </w:r>
        <w:r w:rsidR="0093442D">
          <w:rPr>
            <w:noProof/>
            <w:webHidden/>
          </w:rPr>
          <w:instrText xml:space="preserve"> PAGEREF _Toc16640152 \h </w:instrText>
        </w:r>
        <w:r w:rsidR="0093442D">
          <w:rPr>
            <w:noProof/>
            <w:webHidden/>
          </w:rPr>
        </w:r>
        <w:r w:rsidR="0093442D">
          <w:rPr>
            <w:noProof/>
            <w:webHidden/>
          </w:rPr>
          <w:fldChar w:fldCharType="separate"/>
        </w:r>
        <w:r w:rsidR="00557F10">
          <w:rPr>
            <w:noProof/>
            <w:webHidden/>
          </w:rPr>
          <w:t>7</w:t>
        </w:r>
        <w:r w:rsidR="0093442D">
          <w:rPr>
            <w:noProof/>
            <w:webHidden/>
          </w:rPr>
          <w:fldChar w:fldCharType="end"/>
        </w:r>
      </w:hyperlink>
    </w:p>
    <w:p w14:paraId="6C89D08D" w14:textId="5E24E29E" w:rsidR="0093442D" w:rsidRDefault="004145CD">
      <w:pPr>
        <w:pStyle w:val="TOC1"/>
        <w:tabs>
          <w:tab w:val="right" w:leader="dot" w:pos="9628"/>
        </w:tabs>
        <w:rPr>
          <w:rFonts w:asciiTheme="minorHAnsi" w:eastAsiaTheme="minorEastAsia" w:hAnsiTheme="minorHAnsi" w:cstheme="minorBidi"/>
          <w:b w:val="0"/>
          <w:noProof/>
          <w:sz w:val="24"/>
          <w:szCs w:val="24"/>
          <w:lang w:eastAsia="zh-TW"/>
        </w:rPr>
      </w:pPr>
      <w:hyperlink w:anchor="_Toc16640153" w:history="1">
        <w:r w:rsidR="0093442D" w:rsidRPr="000029AA">
          <w:rPr>
            <w:rStyle w:val="Hyperlink"/>
            <w:noProof/>
            <w:lang w:val="en-GB"/>
          </w:rPr>
          <w:t>Marking Scheme</w:t>
        </w:r>
        <w:r w:rsidR="0093442D">
          <w:rPr>
            <w:noProof/>
            <w:webHidden/>
          </w:rPr>
          <w:tab/>
        </w:r>
        <w:r w:rsidR="0093442D">
          <w:rPr>
            <w:noProof/>
            <w:webHidden/>
          </w:rPr>
          <w:fldChar w:fldCharType="begin"/>
        </w:r>
        <w:r w:rsidR="0093442D">
          <w:rPr>
            <w:noProof/>
            <w:webHidden/>
          </w:rPr>
          <w:instrText xml:space="preserve"> PAGEREF _Toc16640153 \h </w:instrText>
        </w:r>
        <w:r w:rsidR="0093442D">
          <w:rPr>
            <w:noProof/>
            <w:webHidden/>
          </w:rPr>
        </w:r>
        <w:r w:rsidR="0093442D">
          <w:rPr>
            <w:noProof/>
            <w:webHidden/>
          </w:rPr>
          <w:fldChar w:fldCharType="separate"/>
        </w:r>
        <w:r w:rsidR="00557F10">
          <w:rPr>
            <w:noProof/>
            <w:webHidden/>
          </w:rPr>
          <w:t>7</w:t>
        </w:r>
        <w:r w:rsidR="0093442D">
          <w:rPr>
            <w:noProof/>
            <w:webHidden/>
          </w:rPr>
          <w:fldChar w:fldCharType="end"/>
        </w:r>
      </w:hyperlink>
    </w:p>
    <w:p w14:paraId="39353775" w14:textId="603A7E9C" w:rsidR="00887C3D" w:rsidRDefault="00D103CB" w:rsidP="00D103CB">
      <w:r>
        <w:fldChar w:fldCharType="end"/>
      </w:r>
    </w:p>
    <w:p w14:paraId="499D4F1B" w14:textId="77777777" w:rsidR="00887C3D" w:rsidRDefault="00887C3D" w:rsidP="00887C3D">
      <w:r>
        <w:br w:type="page"/>
      </w:r>
    </w:p>
    <w:p w14:paraId="56FDBDDD" w14:textId="77777777" w:rsidR="00453B91" w:rsidRPr="00453B91" w:rsidRDefault="00453B91" w:rsidP="00453B91">
      <w:pPr>
        <w:pStyle w:val="Heading1"/>
        <w:rPr>
          <w:lang w:val="en-GB"/>
        </w:rPr>
      </w:pPr>
      <w:bookmarkStart w:id="7" w:name="_Toc16640149"/>
      <w:bookmarkStart w:id="8" w:name="_Toc386117271"/>
      <w:bookmarkStart w:id="9" w:name="_Toc386117478"/>
      <w:r w:rsidRPr="00453B91">
        <w:rPr>
          <w:lang w:val="en-GB"/>
        </w:rPr>
        <w:lastRenderedPageBreak/>
        <w:t>Introduction</w:t>
      </w:r>
      <w:bookmarkEnd w:id="7"/>
      <w:r w:rsidRPr="00453B91">
        <w:rPr>
          <w:lang w:val="en-GB"/>
        </w:rPr>
        <w:t xml:space="preserve"> </w:t>
      </w:r>
    </w:p>
    <w:p w14:paraId="146075F5" w14:textId="3B43C34D" w:rsidR="00453B91" w:rsidRPr="00453B91" w:rsidRDefault="001A07B1" w:rsidP="00453B91">
      <w:pPr>
        <w:spacing w:after="80"/>
        <w:rPr>
          <w:rFonts w:ascii="Arial" w:hAnsi="Arial"/>
          <w:lang w:val="en-GB"/>
        </w:rPr>
      </w:pPr>
      <w:r w:rsidRPr="004F3F70">
        <w:rPr>
          <w:rFonts w:ascii="Arial" w:hAnsi="Arial"/>
          <w:lang w:val="en-GB"/>
        </w:rPr>
        <w:t xml:space="preserve">You are a freelancer working in the field of Web Technologies and you have been asked to develop the brand-new website for Kazan’s most beautiful museums. </w:t>
      </w:r>
      <w:r>
        <w:rPr>
          <w:rFonts w:ascii="Arial" w:hAnsi="Arial"/>
          <w:lang w:val="en-GB"/>
        </w:rPr>
        <w:t>Your client has heard that you are good at building content management system.</w:t>
      </w:r>
    </w:p>
    <w:p w14:paraId="539A05DB" w14:textId="77777777" w:rsidR="00453B91" w:rsidRPr="00453B91" w:rsidRDefault="00453B91" w:rsidP="00453B91">
      <w:pPr>
        <w:pStyle w:val="Heading1"/>
        <w:rPr>
          <w:lang w:val="en-GB"/>
        </w:rPr>
      </w:pPr>
      <w:bookmarkStart w:id="10" w:name="_Toc16640150"/>
      <w:r w:rsidRPr="00453B91">
        <w:rPr>
          <w:lang w:val="en-GB"/>
        </w:rPr>
        <w:t>Description of project and tasks</w:t>
      </w:r>
      <w:bookmarkEnd w:id="10"/>
    </w:p>
    <w:p w14:paraId="4A6B3BD2" w14:textId="6D123FD4" w:rsidR="001A07B1" w:rsidRDefault="001A07B1" w:rsidP="001A07B1">
      <w:pPr>
        <w:spacing w:after="80"/>
        <w:rPr>
          <w:rFonts w:ascii="Arial" w:hAnsi="Arial"/>
          <w:lang w:val="en-GB"/>
        </w:rPr>
      </w:pPr>
      <w:r w:rsidRPr="00DE52DF">
        <w:rPr>
          <w:rFonts w:ascii="Arial" w:hAnsi="Arial"/>
          <w:lang w:val="en-GB"/>
        </w:rPr>
        <w:t xml:space="preserve">This module involves knowledge about website design, website layout techniques, client-side scripting, and server-side scripting, all combined in one CMS project. You will be using </w:t>
      </w:r>
      <w:r>
        <w:rPr>
          <w:rFonts w:ascii="Arial" w:hAnsi="Arial"/>
          <w:lang w:val="en-GB"/>
        </w:rPr>
        <w:t>one of the most</w:t>
      </w:r>
      <w:r w:rsidRPr="00DE52DF">
        <w:rPr>
          <w:rFonts w:ascii="Arial" w:hAnsi="Arial"/>
          <w:lang w:val="en-GB"/>
        </w:rPr>
        <w:t xml:space="preserve"> popular</w:t>
      </w:r>
      <w:r>
        <w:rPr>
          <w:rFonts w:ascii="Arial" w:hAnsi="Arial"/>
          <w:lang w:val="en-GB"/>
        </w:rPr>
        <w:t xml:space="preserve"> content management systems - WordP</w:t>
      </w:r>
      <w:r w:rsidRPr="00DE52DF">
        <w:rPr>
          <w:rFonts w:ascii="Arial" w:hAnsi="Arial"/>
          <w:lang w:val="en-GB"/>
        </w:rPr>
        <w:t xml:space="preserve">ress. </w:t>
      </w:r>
    </w:p>
    <w:p w14:paraId="5FEEB83E" w14:textId="7938944A" w:rsidR="001A07B1" w:rsidRPr="007762DF" w:rsidRDefault="001A07B1" w:rsidP="00FE58A6">
      <w:pPr>
        <w:spacing w:after="80"/>
        <w:rPr>
          <w:rFonts w:ascii="Arial" w:hAnsi="Arial"/>
          <w:strike/>
          <w:highlight w:val="yellow"/>
          <w:lang w:val="en-GB"/>
        </w:rPr>
      </w:pPr>
      <w:r w:rsidRPr="00DE52DF">
        <w:rPr>
          <w:rFonts w:ascii="Arial" w:hAnsi="Arial"/>
          <w:lang w:val="en-GB"/>
        </w:rPr>
        <w:t>Y</w:t>
      </w:r>
      <w:r>
        <w:rPr>
          <w:rFonts w:ascii="Arial" w:hAnsi="Arial"/>
          <w:lang w:val="en-GB"/>
        </w:rPr>
        <w:t xml:space="preserve">our job is to </w:t>
      </w:r>
      <w:r w:rsidRPr="00DE52DF">
        <w:rPr>
          <w:rFonts w:ascii="Arial" w:hAnsi="Arial"/>
          <w:lang w:val="en-GB"/>
        </w:rPr>
        <w:t>develop</w:t>
      </w:r>
      <w:r>
        <w:rPr>
          <w:rFonts w:ascii="Arial" w:hAnsi="Arial"/>
          <w:lang w:val="en-GB"/>
        </w:rPr>
        <w:t xml:space="preserve"> a website backed by content management system. Please create your own t</w:t>
      </w:r>
      <w:r w:rsidRPr="00DE52DF">
        <w:rPr>
          <w:rFonts w:ascii="Arial" w:hAnsi="Arial"/>
          <w:lang w:val="en-GB"/>
        </w:rPr>
        <w:t xml:space="preserve">heme as a child-theme </w:t>
      </w:r>
      <w:r>
        <w:rPr>
          <w:rFonts w:ascii="Arial" w:hAnsi="Arial"/>
          <w:lang w:val="en-GB"/>
        </w:rPr>
        <w:t xml:space="preserve">of a given starter </w:t>
      </w:r>
      <w:r w:rsidRPr="00DE52DF">
        <w:rPr>
          <w:rFonts w:ascii="Arial" w:hAnsi="Arial"/>
          <w:lang w:val="en-GB"/>
        </w:rPr>
        <w:t>Wo</w:t>
      </w:r>
      <w:r>
        <w:rPr>
          <w:rFonts w:ascii="Arial" w:hAnsi="Arial"/>
          <w:lang w:val="en-GB"/>
        </w:rPr>
        <w:t>rdP</w:t>
      </w:r>
      <w:r w:rsidRPr="00DE52DF">
        <w:rPr>
          <w:rFonts w:ascii="Arial" w:hAnsi="Arial"/>
          <w:lang w:val="en-GB"/>
        </w:rPr>
        <w:t>ress theme</w:t>
      </w:r>
      <w:r>
        <w:rPr>
          <w:rFonts w:ascii="Arial" w:hAnsi="Arial"/>
          <w:lang w:val="en-GB"/>
        </w:rPr>
        <w:t>.</w:t>
      </w:r>
      <w:r w:rsidR="00041575">
        <w:rPr>
          <w:rFonts w:ascii="Arial" w:hAnsi="Arial"/>
          <w:lang w:val="en-GB"/>
        </w:rPr>
        <w:t xml:space="preserve"> </w:t>
      </w:r>
      <w:r>
        <w:rPr>
          <w:rFonts w:ascii="Arial" w:hAnsi="Arial"/>
          <w:lang w:val="en-GB"/>
        </w:rPr>
        <w:t xml:space="preserve">Please name your theme </w:t>
      </w:r>
      <w:proofErr w:type="spellStart"/>
      <w:r w:rsidRPr="001A07B1">
        <w:rPr>
          <w:rFonts w:ascii="Arial" w:hAnsi="Arial"/>
          <w:b/>
          <w:bCs/>
          <w:lang w:val="en-GB"/>
        </w:rPr>
        <w:t>Kazan_MuseumTour</w:t>
      </w:r>
      <w:proofErr w:type="spellEnd"/>
      <w:r w:rsidRPr="001A07B1">
        <w:rPr>
          <w:rFonts w:ascii="Arial" w:hAnsi="Arial"/>
          <w:lang w:val="en-GB"/>
        </w:rPr>
        <w:t>.</w:t>
      </w:r>
      <w:r w:rsidRPr="00DE52DF">
        <w:rPr>
          <w:rFonts w:ascii="Arial" w:hAnsi="Arial"/>
          <w:lang w:val="en-GB"/>
        </w:rPr>
        <w:t xml:space="preserve"> </w:t>
      </w:r>
    </w:p>
    <w:p w14:paraId="641F0667" w14:textId="36004650" w:rsidR="001A07B1" w:rsidRPr="00FE58A6" w:rsidRDefault="007931E8" w:rsidP="001A07B1">
      <w:pPr>
        <w:spacing w:after="80"/>
        <w:rPr>
          <w:rFonts w:ascii="Arial" w:hAnsi="Arial"/>
        </w:rPr>
      </w:pPr>
      <w:r w:rsidRPr="007931E8">
        <w:rPr>
          <w:rFonts w:ascii="Arial" w:hAnsi="Arial"/>
          <w:lang w:val="en-GB"/>
        </w:rPr>
        <w:t xml:space="preserve">The </w:t>
      </w:r>
      <w:r>
        <w:rPr>
          <w:rFonts w:ascii="Arial" w:hAnsi="Arial"/>
          <w:lang w:val="en-GB"/>
        </w:rPr>
        <w:t>goal of this website is to present museums in Kazan</w:t>
      </w:r>
      <w:r w:rsidR="007762DF">
        <w:rPr>
          <w:rFonts w:ascii="Arial" w:hAnsi="Arial"/>
          <w:lang w:val="en-GB"/>
        </w:rPr>
        <w:t xml:space="preserve">, with some selected </w:t>
      </w:r>
      <w:proofErr w:type="spellStart"/>
      <w:r w:rsidR="007762DF">
        <w:rPr>
          <w:rFonts w:ascii="Arial" w:hAnsi="Arial"/>
          <w:lang w:val="en-GB"/>
        </w:rPr>
        <w:t>meseums</w:t>
      </w:r>
      <w:proofErr w:type="spellEnd"/>
      <w:r w:rsidR="007762DF">
        <w:rPr>
          <w:rFonts w:ascii="Arial" w:hAnsi="Arial"/>
          <w:lang w:val="en-GB"/>
        </w:rPr>
        <w:t xml:space="preserve"> that contain extra news information</w:t>
      </w:r>
      <w:r w:rsidR="00BA6760">
        <w:rPr>
          <w:rFonts w:ascii="Arial" w:hAnsi="Arial"/>
          <w:lang w:val="en-GB"/>
        </w:rPr>
        <w:t>.</w:t>
      </w:r>
      <w:r w:rsidR="007762DF">
        <w:rPr>
          <w:rFonts w:ascii="Arial" w:hAnsi="Arial"/>
          <w:lang w:val="en-GB"/>
        </w:rPr>
        <w:t xml:space="preserve"> It also gives a list of upcoming events</w:t>
      </w:r>
      <w:r w:rsidR="00FE58A6">
        <w:rPr>
          <w:rFonts w:ascii="Arial" w:hAnsi="Arial"/>
          <w:lang w:val="en-GB"/>
        </w:rPr>
        <w:t xml:space="preserve">. </w:t>
      </w:r>
      <w:r w:rsidR="001A07B1" w:rsidRPr="00FE58A6">
        <w:rPr>
          <w:rFonts w:ascii="Arial" w:hAnsi="Arial"/>
          <w:lang w:val="en-GB"/>
        </w:rPr>
        <w:t>The goal of this website is to present an overview of all available museums in Kazan and to give a list of upcoming events, which could be of interest to all tourists visiting Kazan.</w:t>
      </w:r>
      <w:r w:rsidR="00FE58A6">
        <w:rPr>
          <w:rFonts w:ascii="Arial" w:hAnsi="Arial"/>
          <w:lang w:val="en-GB"/>
        </w:rPr>
        <w:t xml:space="preserve"> </w:t>
      </w:r>
      <w:r w:rsidR="00FE58A6" w:rsidRPr="007931E8">
        <w:rPr>
          <w:rFonts w:ascii="Arial" w:hAnsi="Arial"/>
        </w:rPr>
        <w:t>The target audience for this page are tourists visiting Kazan.</w:t>
      </w:r>
      <w:r w:rsidR="00FE58A6">
        <w:rPr>
          <w:rFonts w:ascii="Arial" w:hAnsi="Arial"/>
        </w:rPr>
        <w:t xml:space="preserve"> </w:t>
      </w:r>
      <w:r w:rsidR="00FE58A6" w:rsidRPr="00FE58A6">
        <w:rPr>
          <w:rFonts w:ascii="Arial" w:hAnsi="Arial"/>
        </w:rPr>
        <w:t>This can be a wide range, therefore you will define your interpretation of the target audience (based on “tourists visiting Kazan”)</w:t>
      </w:r>
      <w:del w:id="11" w:author="Thomas Mak" w:date="2019-08-20T19:37:00Z">
        <w:r w:rsidR="00FE58A6" w:rsidRPr="00FE58A6" w:rsidDel="004B5F52">
          <w:rPr>
            <w:rFonts w:ascii="Arial" w:hAnsi="Arial"/>
          </w:rPr>
          <w:delText xml:space="preserve"> </w:delText>
        </w:r>
        <w:bookmarkStart w:id="12" w:name="_GoBack"/>
        <w:bookmarkEnd w:id="12"/>
        <w:r w:rsidR="00FE58A6" w:rsidRPr="00FE58A6" w:rsidDel="004B5F52">
          <w:rPr>
            <w:rFonts w:ascii="Arial" w:hAnsi="Arial"/>
          </w:rPr>
          <w:delText>and document this definition in your submission</w:delText>
        </w:r>
      </w:del>
      <w:r w:rsidR="00FE58A6" w:rsidRPr="00FE58A6">
        <w:rPr>
          <w:rFonts w:ascii="Arial" w:hAnsi="Arial"/>
        </w:rPr>
        <w:t>.</w:t>
      </w:r>
      <w:r w:rsidR="00272CFB">
        <w:rPr>
          <w:rFonts w:ascii="Arial" w:hAnsi="Arial"/>
        </w:rPr>
        <w:t xml:space="preserve"> Also please make sure you have the </w:t>
      </w:r>
      <w:del w:id="13" w:author="Thomas Mak" w:date="2019-08-20T19:15:00Z">
        <w:r w:rsidR="00272CFB" w:rsidDel="009B4EB8">
          <w:rPr>
            <w:rFonts w:ascii="Arial" w:hAnsi="Arial"/>
          </w:rPr>
          <w:delText xml:space="preserve">heading </w:delText>
        </w:r>
      </w:del>
      <w:ins w:id="14" w:author="Thomas Mak" w:date="2019-08-20T19:15:00Z">
        <w:r w:rsidR="009B4EB8">
          <w:rPr>
            <w:rFonts w:ascii="Arial" w:hAnsi="Arial"/>
          </w:rPr>
          <w:t>title</w:t>
        </w:r>
        <w:r w:rsidR="009B4EB8">
          <w:rPr>
            <w:rFonts w:ascii="Arial" w:hAnsi="Arial"/>
          </w:rPr>
          <w:t xml:space="preserve"> </w:t>
        </w:r>
      </w:ins>
      <w:r w:rsidR="00272CFB">
        <w:rPr>
          <w:rFonts w:ascii="Arial" w:hAnsi="Arial"/>
        </w:rPr>
        <w:t xml:space="preserve">and </w:t>
      </w:r>
      <w:del w:id="15" w:author="Thomas Mak" w:date="2019-08-20T19:15:00Z">
        <w:r w:rsidR="00272CFB" w:rsidDel="009B4EB8">
          <w:rPr>
            <w:rFonts w:ascii="Arial" w:hAnsi="Arial"/>
          </w:rPr>
          <w:delText xml:space="preserve">tagline </w:delText>
        </w:r>
      </w:del>
      <w:ins w:id="16" w:author="Thomas Mak" w:date="2019-08-20T19:15:00Z">
        <w:r w:rsidR="009B4EB8">
          <w:rPr>
            <w:rFonts w:ascii="Arial" w:hAnsi="Arial"/>
          </w:rPr>
          <w:t>slogan</w:t>
        </w:r>
        <w:r w:rsidR="009B4EB8">
          <w:rPr>
            <w:rFonts w:ascii="Arial" w:hAnsi="Arial"/>
          </w:rPr>
          <w:t xml:space="preserve"> </w:t>
        </w:r>
      </w:ins>
      <w:proofErr w:type="spellStart"/>
      <w:r w:rsidR="00272CFB">
        <w:rPr>
          <w:rFonts w:ascii="Arial" w:hAnsi="Arial"/>
        </w:rPr>
        <w:t>deinfed</w:t>
      </w:r>
      <w:proofErr w:type="spellEnd"/>
      <w:r w:rsidR="00272CFB">
        <w:rPr>
          <w:rFonts w:ascii="Arial" w:hAnsi="Arial"/>
        </w:rPr>
        <w:t xml:space="preserve"> in the content management system.</w:t>
      </w:r>
    </w:p>
    <w:p w14:paraId="163BBBA0" w14:textId="4062A494" w:rsidR="00342846" w:rsidRPr="00FE58A6" w:rsidRDefault="007762DF" w:rsidP="00342846">
      <w:pPr>
        <w:spacing w:after="80"/>
        <w:rPr>
          <w:rFonts w:ascii="Arial" w:hAnsi="Arial"/>
        </w:rPr>
      </w:pPr>
      <w:r>
        <w:rPr>
          <w:rFonts w:ascii="Arial" w:hAnsi="Arial"/>
        </w:rPr>
        <w:t>The admin and editor</w:t>
      </w:r>
      <w:r w:rsidR="001A07B1" w:rsidRPr="007762DF">
        <w:rPr>
          <w:rFonts w:ascii="Arial" w:hAnsi="Arial"/>
        </w:rPr>
        <w:t xml:space="preserve"> need</w:t>
      </w:r>
      <w:r>
        <w:rPr>
          <w:rFonts w:ascii="Arial" w:hAnsi="Arial"/>
        </w:rPr>
        <w:t xml:space="preserve"> </w:t>
      </w:r>
      <w:r w:rsidR="001A07B1" w:rsidRPr="007762DF">
        <w:rPr>
          <w:rFonts w:ascii="Arial" w:hAnsi="Arial"/>
        </w:rPr>
        <w:t>to have the possibility to add and modify every entry for each museum to either update existing information or add new museums to the list.</w:t>
      </w:r>
    </w:p>
    <w:p w14:paraId="45A43CD5" w14:textId="77777777" w:rsidR="00BA1ECF" w:rsidRDefault="00BA1ECF" w:rsidP="00342846">
      <w:pPr>
        <w:spacing w:after="80"/>
        <w:rPr>
          <w:rFonts w:ascii="Arial" w:hAnsi="Arial"/>
          <w:b/>
        </w:rPr>
      </w:pPr>
    </w:p>
    <w:p w14:paraId="3C93DB12" w14:textId="04CB47CE" w:rsidR="00F4635E" w:rsidRPr="005C73FF" w:rsidRDefault="00F4635E" w:rsidP="00F4635E">
      <w:pPr>
        <w:spacing w:after="80"/>
        <w:rPr>
          <w:rFonts w:ascii="Arial" w:hAnsi="Arial"/>
          <w:b/>
        </w:rPr>
      </w:pPr>
      <w:r>
        <w:rPr>
          <w:rFonts w:ascii="Arial" w:hAnsi="Arial"/>
          <w:b/>
        </w:rPr>
        <w:t>Content Management System</w:t>
      </w:r>
    </w:p>
    <w:p w14:paraId="0F481BD5" w14:textId="4EF2EA91" w:rsidR="00F4635E" w:rsidRPr="005C73FF" w:rsidRDefault="00F4635E" w:rsidP="00F4635E">
      <w:pPr>
        <w:spacing w:after="80"/>
        <w:rPr>
          <w:rFonts w:ascii="Arial" w:hAnsi="Arial"/>
        </w:rPr>
      </w:pPr>
      <w:r w:rsidRPr="005C73FF">
        <w:rPr>
          <w:rFonts w:ascii="Arial" w:hAnsi="Arial"/>
        </w:rPr>
        <w:t xml:space="preserve">For </w:t>
      </w:r>
      <w:r>
        <w:rPr>
          <w:rFonts w:ascii="Arial" w:hAnsi="Arial"/>
        </w:rPr>
        <w:t>administration</w:t>
      </w:r>
      <w:r w:rsidRPr="005C73FF">
        <w:rPr>
          <w:rFonts w:ascii="Arial" w:hAnsi="Arial"/>
        </w:rPr>
        <w:t xml:space="preserve"> </w:t>
      </w:r>
      <w:r>
        <w:rPr>
          <w:rFonts w:ascii="Arial" w:hAnsi="Arial"/>
        </w:rPr>
        <w:t xml:space="preserve">tasks, </w:t>
      </w:r>
      <w:r w:rsidR="00786D2A">
        <w:rPr>
          <w:rFonts w:ascii="Arial" w:hAnsi="Arial"/>
        </w:rPr>
        <w:t xml:space="preserve">we need </w:t>
      </w:r>
      <w:r w:rsidRPr="005C73FF">
        <w:rPr>
          <w:rFonts w:ascii="Arial" w:hAnsi="Arial"/>
        </w:rPr>
        <w:t>two user profiles</w:t>
      </w:r>
      <w:r>
        <w:rPr>
          <w:rFonts w:ascii="Arial" w:hAnsi="Arial"/>
        </w:rPr>
        <w:t>, Admin and Editor</w:t>
      </w:r>
      <w:r w:rsidRPr="005C73FF">
        <w:rPr>
          <w:rFonts w:ascii="Arial" w:hAnsi="Arial"/>
        </w:rPr>
        <w:t xml:space="preserve">: </w:t>
      </w:r>
    </w:p>
    <w:p w14:paraId="5C606922" w14:textId="77777777" w:rsidR="00F4635E" w:rsidRPr="005C73FF" w:rsidRDefault="00F4635E" w:rsidP="00F4635E">
      <w:pPr>
        <w:numPr>
          <w:ilvl w:val="0"/>
          <w:numId w:val="21"/>
        </w:numPr>
        <w:spacing w:after="80"/>
        <w:rPr>
          <w:rFonts w:ascii="Arial" w:hAnsi="Arial"/>
        </w:rPr>
      </w:pPr>
      <w:r w:rsidRPr="005C73FF">
        <w:rPr>
          <w:rFonts w:ascii="Arial" w:hAnsi="Arial"/>
        </w:rPr>
        <w:t>The Admin user - access to the complete WordPress main dashboard.</w:t>
      </w:r>
    </w:p>
    <w:p w14:paraId="79AE2460" w14:textId="5E910278" w:rsidR="00F4635E" w:rsidRPr="005C73FF" w:rsidRDefault="00F4635E" w:rsidP="00F4635E">
      <w:pPr>
        <w:numPr>
          <w:ilvl w:val="1"/>
          <w:numId w:val="21"/>
        </w:numPr>
        <w:spacing w:after="80"/>
        <w:rPr>
          <w:rFonts w:ascii="Arial" w:hAnsi="Arial"/>
        </w:rPr>
      </w:pPr>
      <w:r>
        <w:rPr>
          <w:rFonts w:ascii="Arial" w:hAnsi="Arial"/>
        </w:rPr>
        <w:t>Username: admin</w:t>
      </w:r>
    </w:p>
    <w:p w14:paraId="28B66DB7" w14:textId="5B84F7EC" w:rsidR="00F4635E" w:rsidRPr="005C73FF" w:rsidRDefault="00F4635E" w:rsidP="00F4635E">
      <w:pPr>
        <w:numPr>
          <w:ilvl w:val="1"/>
          <w:numId w:val="21"/>
        </w:numPr>
        <w:spacing w:after="80"/>
        <w:rPr>
          <w:rFonts w:ascii="Arial" w:hAnsi="Arial"/>
        </w:rPr>
      </w:pPr>
      <w:r w:rsidRPr="005C73FF">
        <w:rPr>
          <w:rFonts w:ascii="Arial" w:hAnsi="Arial"/>
        </w:rPr>
        <w:t xml:space="preserve">Password: </w:t>
      </w:r>
      <w:r w:rsidR="00292BDF">
        <w:rPr>
          <w:rFonts w:ascii="Arial" w:hAnsi="Arial"/>
        </w:rPr>
        <w:t>admin</w:t>
      </w:r>
    </w:p>
    <w:p w14:paraId="799BBC40" w14:textId="6DBAAFF1" w:rsidR="00F4635E" w:rsidRPr="005C73FF" w:rsidRDefault="00F4635E" w:rsidP="00F4635E">
      <w:pPr>
        <w:numPr>
          <w:ilvl w:val="0"/>
          <w:numId w:val="21"/>
        </w:numPr>
        <w:spacing w:after="80"/>
        <w:rPr>
          <w:rFonts w:ascii="Arial" w:hAnsi="Arial"/>
        </w:rPr>
      </w:pPr>
      <w:r w:rsidRPr="005C73FF">
        <w:rPr>
          <w:rFonts w:ascii="Arial" w:hAnsi="Arial"/>
        </w:rPr>
        <w:t xml:space="preserve">The </w:t>
      </w:r>
      <w:r w:rsidR="00786D2A">
        <w:rPr>
          <w:rFonts w:ascii="Arial" w:hAnsi="Arial"/>
        </w:rPr>
        <w:t>Editor</w:t>
      </w:r>
      <w:r w:rsidRPr="005C73FF">
        <w:rPr>
          <w:rFonts w:ascii="Arial" w:hAnsi="Arial"/>
        </w:rPr>
        <w:t xml:space="preserve"> user </w:t>
      </w:r>
      <w:r w:rsidR="002C18E7">
        <w:rPr>
          <w:rFonts w:ascii="Arial" w:hAnsi="Arial"/>
        </w:rPr>
        <w:t>–</w:t>
      </w:r>
      <w:r w:rsidRPr="005C73FF">
        <w:rPr>
          <w:rFonts w:ascii="Arial" w:hAnsi="Arial"/>
        </w:rPr>
        <w:t xml:space="preserve"> </w:t>
      </w:r>
      <w:r w:rsidR="002C18E7">
        <w:rPr>
          <w:rFonts w:ascii="Arial" w:hAnsi="Arial"/>
        </w:rPr>
        <w:t>access as editor role in the CMS.</w:t>
      </w:r>
    </w:p>
    <w:p w14:paraId="6691DAFC" w14:textId="74380D77" w:rsidR="00F4635E" w:rsidRPr="005C73FF" w:rsidRDefault="00F4635E" w:rsidP="00F4635E">
      <w:pPr>
        <w:numPr>
          <w:ilvl w:val="1"/>
          <w:numId w:val="21"/>
        </w:numPr>
        <w:spacing w:after="80"/>
        <w:rPr>
          <w:rFonts w:ascii="Arial" w:hAnsi="Arial"/>
        </w:rPr>
      </w:pPr>
      <w:r w:rsidRPr="005C73FF">
        <w:rPr>
          <w:rFonts w:ascii="Arial" w:hAnsi="Arial"/>
        </w:rPr>
        <w:t xml:space="preserve">Username: </w:t>
      </w:r>
      <w:r>
        <w:rPr>
          <w:rFonts w:ascii="Arial" w:hAnsi="Arial"/>
        </w:rPr>
        <w:t>editor</w:t>
      </w:r>
    </w:p>
    <w:p w14:paraId="048AD995" w14:textId="0814092E" w:rsidR="00F4635E" w:rsidRPr="005C73FF" w:rsidRDefault="00F4635E" w:rsidP="00F4635E">
      <w:pPr>
        <w:numPr>
          <w:ilvl w:val="1"/>
          <w:numId w:val="21"/>
        </w:numPr>
        <w:spacing w:after="80"/>
        <w:rPr>
          <w:rFonts w:ascii="Arial" w:hAnsi="Arial"/>
        </w:rPr>
      </w:pPr>
      <w:r>
        <w:rPr>
          <w:rFonts w:ascii="Arial" w:hAnsi="Arial"/>
        </w:rPr>
        <w:t xml:space="preserve">Password: </w:t>
      </w:r>
      <w:r w:rsidR="00292BDF">
        <w:rPr>
          <w:rFonts w:ascii="Arial" w:hAnsi="Arial"/>
        </w:rPr>
        <w:t>editor</w:t>
      </w:r>
    </w:p>
    <w:p w14:paraId="5B00674C" w14:textId="670FD8A2" w:rsidR="00F4635E" w:rsidRDefault="00AB0253" w:rsidP="00F4635E">
      <w:pPr>
        <w:spacing w:after="80"/>
        <w:rPr>
          <w:rFonts w:ascii="Arial" w:hAnsi="Arial"/>
          <w:lang w:val="en-GB"/>
        </w:rPr>
      </w:pPr>
      <w:r>
        <w:rPr>
          <w:rFonts w:ascii="Arial" w:hAnsi="Arial"/>
          <w:lang w:val="en-GB"/>
        </w:rPr>
        <w:t xml:space="preserve">We want the CMS login page to be </w:t>
      </w:r>
      <w:proofErr w:type="gramStart"/>
      <w:r>
        <w:rPr>
          <w:rFonts w:ascii="Arial" w:hAnsi="Arial"/>
          <w:lang w:val="en-GB"/>
        </w:rPr>
        <w:t>white-label</w:t>
      </w:r>
      <w:proofErr w:type="gramEnd"/>
      <w:r>
        <w:rPr>
          <w:rFonts w:ascii="Arial" w:hAnsi="Arial"/>
          <w:lang w:val="en-GB"/>
        </w:rPr>
        <w:t xml:space="preserve">. That means the login page should not show the CMS default logo. </w:t>
      </w:r>
      <w:r w:rsidR="00A2509D">
        <w:rPr>
          <w:rFonts w:ascii="Arial" w:hAnsi="Arial"/>
          <w:lang w:val="en-GB"/>
        </w:rPr>
        <w:t>T</w:t>
      </w:r>
      <w:r>
        <w:rPr>
          <w:rFonts w:ascii="Arial" w:hAnsi="Arial"/>
          <w:lang w:val="en-GB"/>
        </w:rPr>
        <w:t xml:space="preserve">he background should be a </w:t>
      </w:r>
      <w:proofErr w:type="spellStart"/>
      <w:r>
        <w:rPr>
          <w:rFonts w:ascii="Arial" w:hAnsi="Arial"/>
          <w:lang w:val="en-GB"/>
        </w:rPr>
        <w:t>fullscreen</w:t>
      </w:r>
      <w:proofErr w:type="spellEnd"/>
      <w:r>
        <w:rPr>
          <w:rFonts w:ascii="Arial" w:hAnsi="Arial"/>
          <w:lang w:val="en-GB"/>
        </w:rPr>
        <w:t xml:space="preserve"> museum photo from one of the museums.</w:t>
      </w:r>
    </w:p>
    <w:p w14:paraId="320C3C1C" w14:textId="136AB56E" w:rsidR="00F4635E" w:rsidRPr="00486CA7" w:rsidRDefault="00722681" w:rsidP="00342846">
      <w:pPr>
        <w:spacing w:after="80"/>
        <w:rPr>
          <w:rFonts w:ascii="Arial" w:hAnsi="Arial"/>
          <w:lang w:val="en-GB"/>
        </w:rPr>
      </w:pPr>
      <w:proofErr w:type="gramStart"/>
      <w:r>
        <w:rPr>
          <w:rFonts w:ascii="Arial" w:hAnsi="Arial"/>
          <w:lang w:val="en-GB"/>
        </w:rPr>
        <w:t>Also</w:t>
      </w:r>
      <w:proofErr w:type="gramEnd"/>
      <w:r>
        <w:rPr>
          <w:rFonts w:ascii="Arial" w:hAnsi="Arial"/>
          <w:lang w:val="en-GB"/>
        </w:rPr>
        <w:t xml:space="preserve"> the login page should not include any “</w:t>
      </w:r>
      <w:proofErr w:type="spellStart"/>
      <w:r>
        <w:rPr>
          <w:rFonts w:ascii="Arial" w:hAnsi="Arial"/>
          <w:lang w:val="en-GB"/>
        </w:rPr>
        <w:t>wp</w:t>
      </w:r>
      <w:proofErr w:type="spellEnd"/>
      <w:r>
        <w:rPr>
          <w:rFonts w:ascii="Arial" w:hAnsi="Arial"/>
          <w:lang w:val="en-GB"/>
        </w:rPr>
        <w:t>” wordings for white-label reasons. Please make the backend admin URL as following: &lt;host&gt;/admin/</w:t>
      </w:r>
    </w:p>
    <w:p w14:paraId="5405F1BB" w14:textId="77777777" w:rsidR="00E90BC9" w:rsidRDefault="00E90BC9" w:rsidP="00342846">
      <w:pPr>
        <w:spacing w:after="80"/>
        <w:rPr>
          <w:rFonts w:ascii="Arial" w:hAnsi="Arial"/>
          <w:b/>
        </w:rPr>
      </w:pPr>
    </w:p>
    <w:p w14:paraId="5978F7A1" w14:textId="40493869" w:rsidR="00342846" w:rsidRDefault="007931E8" w:rsidP="00342846">
      <w:pPr>
        <w:spacing w:after="80"/>
        <w:rPr>
          <w:rFonts w:ascii="Arial" w:hAnsi="Arial"/>
          <w:b/>
        </w:rPr>
      </w:pPr>
      <w:r w:rsidRPr="007931E8">
        <w:rPr>
          <w:rFonts w:ascii="Arial" w:hAnsi="Arial"/>
          <w:b/>
        </w:rPr>
        <w:t>Managing Museums</w:t>
      </w:r>
      <w:r w:rsidR="00786D2A">
        <w:rPr>
          <w:rFonts w:ascii="Arial" w:hAnsi="Arial"/>
          <w:b/>
        </w:rPr>
        <w:t xml:space="preserve"> and pages</w:t>
      </w:r>
    </w:p>
    <w:p w14:paraId="08B92587" w14:textId="0E2E760D" w:rsidR="007931E8" w:rsidRDefault="007931E8" w:rsidP="00342846">
      <w:pPr>
        <w:spacing w:after="80"/>
        <w:rPr>
          <w:rFonts w:ascii="Arial" w:hAnsi="Arial"/>
          <w:bCs/>
        </w:rPr>
      </w:pPr>
      <w:r>
        <w:rPr>
          <w:rFonts w:ascii="Arial" w:hAnsi="Arial"/>
          <w:bCs/>
        </w:rPr>
        <w:t>The client wants to be able to add, edit, update, delete museums records. There are selected museum</w:t>
      </w:r>
      <w:r w:rsidR="00786D2A">
        <w:rPr>
          <w:rFonts w:ascii="Arial" w:hAnsi="Arial"/>
          <w:bCs/>
        </w:rPr>
        <w:t>s to have custom museum page.</w:t>
      </w:r>
    </w:p>
    <w:p w14:paraId="22CBD769" w14:textId="32CB0571" w:rsidR="00786D2A" w:rsidRDefault="00786D2A" w:rsidP="00342846">
      <w:pPr>
        <w:spacing w:after="80"/>
        <w:rPr>
          <w:rFonts w:ascii="Arial" w:hAnsi="Arial"/>
          <w:bCs/>
        </w:rPr>
      </w:pPr>
    </w:p>
    <w:p w14:paraId="319C7BC5" w14:textId="07D5A918" w:rsidR="007F6BCB" w:rsidRPr="007F6BCB" w:rsidRDefault="007F6BCB" w:rsidP="00342846">
      <w:pPr>
        <w:spacing w:after="80"/>
        <w:rPr>
          <w:rFonts w:ascii="Arial" w:hAnsi="Arial"/>
          <w:bCs/>
          <w:i/>
          <w:iCs/>
        </w:rPr>
      </w:pPr>
      <w:r w:rsidRPr="007F6BCB">
        <w:rPr>
          <w:rFonts w:ascii="Arial" w:hAnsi="Arial"/>
          <w:bCs/>
          <w:i/>
          <w:iCs/>
        </w:rPr>
        <w:t>Selected</w:t>
      </w:r>
      <w:r w:rsidR="00547343">
        <w:rPr>
          <w:rFonts w:ascii="Arial" w:hAnsi="Arial"/>
          <w:bCs/>
          <w:i/>
          <w:iCs/>
        </w:rPr>
        <w:t xml:space="preserve"> (highlighted)</w:t>
      </w:r>
      <w:r w:rsidRPr="007F6BCB">
        <w:rPr>
          <w:rFonts w:ascii="Arial" w:hAnsi="Arial"/>
          <w:bCs/>
          <w:i/>
          <w:iCs/>
        </w:rPr>
        <w:t xml:space="preserve"> Museums</w:t>
      </w:r>
    </w:p>
    <w:p w14:paraId="35B41649" w14:textId="58C7C596" w:rsidR="005D0A83" w:rsidRDefault="005D0A83" w:rsidP="005D0A83">
      <w:pPr>
        <w:spacing w:after="80"/>
        <w:rPr>
          <w:rFonts w:ascii="Arial" w:hAnsi="Arial"/>
          <w:bCs/>
        </w:rPr>
      </w:pPr>
      <w:r>
        <w:rPr>
          <w:rFonts w:ascii="Arial" w:hAnsi="Arial"/>
          <w:bCs/>
        </w:rPr>
        <w:t>The client wants to highlight the following selected museums.</w:t>
      </w:r>
      <w:r w:rsidRPr="005D0A83">
        <w:rPr>
          <w:rFonts w:ascii="Arial" w:hAnsi="Arial"/>
          <w:bCs/>
        </w:rPr>
        <w:t xml:space="preserve"> </w:t>
      </w:r>
      <w:r>
        <w:rPr>
          <w:rFonts w:ascii="Arial" w:hAnsi="Arial"/>
          <w:bCs/>
        </w:rPr>
        <w:t xml:space="preserve">This list is static. In the future, the client may want to add or remove museums from the selected list. But this is not in the current scope of work. </w:t>
      </w:r>
    </w:p>
    <w:p w14:paraId="638B969E" w14:textId="3DBFD296" w:rsidR="005D0A83" w:rsidRPr="005D0A83" w:rsidRDefault="005D0A83" w:rsidP="005D0A83">
      <w:pPr>
        <w:spacing w:after="80"/>
        <w:rPr>
          <w:rFonts w:ascii="Arial" w:hAnsi="Arial"/>
          <w:bCs/>
        </w:rPr>
      </w:pPr>
    </w:p>
    <w:p w14:paraId="7D1E10FF" w14:textId="77777777" w:rsidR="005D0A83" w:rsidRPr="00BA1ECF" w:rsidRDefault="005D0A83" w:rsidP="005D0A83">
      <w:pPr>
        <w:spacing w:after="80"/>
        <w:rPr>
          <w:rFonts w:ascii="Arial" w:hAnsi="Arial"/>
          <w:bCs/>
        </w:rPr>
      </w:pPr>
      <w:r w:rsidRPr="00BA1ECF">
        <w:rPr>
          <w:rFonts w:ascii="Arial" w:hAnsi="Arial"/>
          <w:bCs/>
        </w:rPr>
        <w:lastRenderedPageBreak/>
        <w:t>- Soviet Lifestyle Museum</w:t>
      </w:r>
    </w:p>
    <w:p w14:paraId="6EF20D7E" w14:textId="77777777" w:rsidR="005D0A83" w:rsidRPr="00BA1ECF" w:rsidRDefault="005D0A83" w:rsidP="005D0A83">
      <w:pPr>
        <w:spacing w:after="80"/>
        <w:rPr>
          <w:rFonts w:ascii="Arial" w:hAnsi="Arial"/>
          <w:bCs/>
        </w:rPr>
      </w:pPr>
      <w:r w:rsidRPr="00BA1ECF">
        <w:rPr>
          <w:rFonts w:ascii="Arial" w:hAnsi="Arial"/>
          <w:bCs/>
        </w:rPr>
        <w:t>- National Museum of the Republic of Tatarstan</w:t>
      </w:r>
    </w:p>
    <w:p w14:paraId="56FC9F78" w14:textId="77777777" w:rsidR="005D0A83" w:rsidRPr="00BA1ECF" w:rsidRDefault="005D0A83" w:rsidP="005D0A83">
      <w:pPr>
        <w:spacing w:after="80"/>
        <w:rPr>
          <w:rFonts w:ascii="Arial" w:hAnsi="Arial"/>
          <w:bCs/>
        </w:rPr>
      </w:pPr>
      <w:r w:rsidRPr="00BA1ECF">
        <w:rPr>
          <w:rFonts w:ascii="Arial" w:hAnsi="Arial"/>
          <w:bCs/>
        </w:rPr>
        <w:t>- Museum of National Culture</w:t>
      </w:r>
    </w:p>
    <w:p w14:paraId="799D5C1F" w14:textId="2B4467F9" w:rsidR="005D0A83" w:rsidRDefault="005D0A83" w:rsidP="00342846">
      <w:pPr>
        <w:spacing w:after="80"/>
        <w:rPr>
          <w:rFonts w:ascii="Arial" w:hAnsi="Arial"/>
          <w:bCs/>
        </w:rPr>
      </w:pPr>
      <w:r w:rsidRPr="00BA1ECF">
        <w:rPr>
          <w:rFonts w:ascii="Arial" w:hAnsi="Arial"/>
          <w:bCs/>
        </w:rPr>
        <w:t>- Chak-Chak Museum</w:t>
      </w:r>
    </w:p>
    <w:p w14:paraId="7A5579DE" w14:textId="77777777" w:rsidR="00E5153C" w:rsidRDefault="00E5153C" w:rsidP="00342846">
      <w:pPr>
        <w:spacing w:after="80"/>
        <w:rPr>
          <w:rFonts w:ascii="Arial" w:hAnsi="Arial"/>
          <w:bCs/>
        </w:rPr>
      </w:pPr>
    </w:p>
    <w:p w14:paraId="372D2C38" w14:textId="6CBE6A5E" w:rsidR="00786D2A" w:rsidRDefault="00786D2A" w:rsidP="00342846">
      <w:pPr>
        <w:spacing w:after="80"/>
        <w:rPr>
          <w:rFonts w:ascii="Arial" w:hAnsi="Arial"/>
          <w:bCs/>
          <w:lang w:eastAsia="zh-TW"/>
        </w:rPr>
      </w:pPr>
      <w:r>
        <w:rPr>
          <w:rFonts w:ascii="Arial" w:hAnsi="Arial"/>
          <w:bCs/>
        </w:rPr>
        <w:t xml:space="preserve">For museum pages that are listed </w:t>
      </w:r>
      <w:r w:rsidR="005D0A83">
        <w:rPr>
          <w:rFonts w:ascii="Arial" w:hAnsi="Arial"/>
          <w:bCs/>
        </w:rPr>
        <w:t>above</w:t>
      </w:r>
      <w:r>
        <w:rPr>
          <w:rFonts w:ascii="Arial" w:hAnsi="Arial"/>
          <w:bCs/>
        </w:rPr>
        <w:t xml:space="preserve">, </w:t>
      </w:r>
      <w:r w:rsidR="00C42CDC">
        <w:rPr>
          <w:rFonts w:ascii="Arial" w:hAnsi="Arial"/>
          <w:bCs/>
        </w:rPr>
        <w:t>they have different layout than general pages</w:t>
      </w:r>
      <w:r>
        <w:rPr>
          <w:rFonts w:ascii="Arial" w:hAnsi="Arial"/>
          <w:bCs/>
        </w:rPr>
        <w:t xml:space="preserve">. </w:t>
      </w:r>
      <w:r w:rsidR="000904E9">
        <w:rPr>
          <w:rFonts w:ascii="Arial" w:hAnsi="Arial" w:hint="eastAsia"/>
          <w:bCs/>
          <w:lang w:eastAsia="zh-TW"/>
        </w:rPr>
        <w:t>T</w:t>
      </w:r>
      <w:r w:rsidR="000904E9">
        <w:rPr>
          <w:rFonts w:ascii="Arial" w:hAnsi="Arial"/>
          <w:bCs/>
          <w:lang w:eastAsia="zh-TW"/>
        </w:rPr>
        <w:t xml:space="preserve">he client would like to have large full-page background with the </w:t>
      </w:r>
      <w:proofErr w:type="spellStart"/>
      <w:r w:rsidR="000904E9">
        <w:rPr>
          <w:rFonts w:ascii="Arial" w:hAnsi="Arial"/>
          <w:bCs/>
          <w:lang w:eastAsia="zh-TW"/>
        </w:rPr>
        <w:t>meseum</w:t>
      </w:r>
      <w:proofErr w:type="spellEnd"/>
      <w:r w:rsidR="000904E9">
        <w:rPr>
          <w:rFonts w:ascii="Arial" w:hAnsi="Arial"/>
          <w:bCs/>
          <w:lang w:eastAsia="zh-TW"/>
        </w:rPr>
        <w:t xml:space="preserve"> photo. This photo is selected by featured photo of the page.</w:t>
      </w:r>
    </w:p>
    <w:p w14:paraId="69FE164A" w14:textId="65FCEADD" w:rsidR="00786D2A" w:rsidRDefault="00786D2A" w:rsidP="00342846">
      <w:pPr>
        <w:spacing w:after="80"/>
        <w:rPr>
          <w:rFonts w:ascii="Arial" w:hAnsi="Arial"/>
          <w:bCs/>
        </w:rPr>
      </w:pPr>
      <w:r>
        <w:rPr>
          <w:rFonts w:ascii="Arial" w:hAnsi="Arial"/>
          <w:bCs/>
        </w:rPr>
        <w:t xml:space="preserve">Also, we need news posts from this specific museum to be displayed </w:t>
      </w:r>
      <w:r w:rsidR="007F6BCB">
        <w:rPr>
          <w:rFonts w:ascii="Arial" w:hAnsi="Arial"/>
          <w:bCs/>
        </w:rPr>
        <w:t>in the page.</w:t>
      </w:r>
    </w:p>
    <w:p w14:paraId="3F85B69A" w14:textId="60C0D958" w:rsidR="00786D2A" w:rsidRDefault="00786D2A" w:rsidP="00342846">
      <w:pPr>
        <w:spacing w:after="80"/>
        <w:rPr>
          <w:rFonts w:ascii="Arial" w:hAnsi="Arial"/>
          <w:bCs/>
        </w:rPr>
      </w:pPr>
    </w:p>
    <w:p w14:paraId="615EF62F" w14:textId="40379B1F" w:rsidR="007F6BCB" w:rsidRPr="007F6BCB" w:rsidRDefault="007F6BCB" w:rsidP="00342846">
      <w:pPr>
        <w:spacing w:after="80"/>
        <w:rPr>
          <w:rFonts w:ascii="Arial" w:hAnsi="Arial"/>
          <w:bCs/>
          <w:i/>
          <w:iCs/>
        </w:rPr>
      </w:pPr>
      <w:r w:rsidRPr="007F6BCB">
        <w:rPr>
          <w:rFonts w:ascii="Arial" w:hAnsi="Arial"/>
          <w:bCs/>
          <w:i/>
          <w:iCs/>
        </w:rPr>
        <w:t>All other museums</w:t>
      </w:r>
    </w:p>
    <w:p w14:paraId="1002A577" w14:textId="0FE8ADF5" w:rsidR="00786D2A" w:rsidRDefault="00786D2A" w:rsidP="00342846">
      <w:pPr>
        <w:spacing w:after="80"/>
        <w:rPr>
          <w:rFonts w:ascii="Arial" w:hAnsi="Arial"/>
          <w:bCs/>
        </w:rPr>
      </w:pPr>
      <w:r>
        <w:rPr>
          <w:rFonts w:ascii="Arial" w:hAnsi="Arial"/>
          <w:bCs/>
        </w:rPr>
        <w:t>For museum pages that are not on the selected list, general page template is enough. There is no need to show museum specific news post in these museum pages.</w:t>
      </w:r>
      <w:r w:rsidR="000904E9">
        <w:rPr>
          <w:rFonts w:ascii="Arial" w:hAnsi="Arial"/>
          <w:bCs/>
        </w:rPr>
        <w:t xml:space="preserve"> This general page should have </w:t>
      </w:r>
      <w:r w:rsidR="00DE3BC9">
        <w:rPr>
          <w:rFonts w:ascii="Arial" w:hAnsi="Arial"/>
          <w:bCs/>
        </w:rPr>
        <w:t>a large photo banner as header. This photo is selected by featured photo of the page.</w:t>
      </w:r>
    </w:p>
    <w:p w14:paraId="7564138B" w14:textId="77777777" w:rsidR="00786D2A" w:rsidRDefault="00786D2A" w:rsidP="00342846">
      <w:pPr>
        <w:spacing w:after="80"/>
        <w:rPr>
          <w:rFonts w:ascii="Arial" w:hAnsi="Arial"/>
          <w:bCs/>
        </w:rPr>
      </w:pPr>
    </w:p>
    <w:p w14:paraId="32719D00" w14:textId="4BA0D760" w:rsidR="00786D2A" w:rsidRDefault="00786D2A" w:rsidP="00342846">
      <w:pPr>
        <w:spacing w:after="80"/>
        <w:rPr>
          <w:rFonts w:ascii="Arial" w:hAnsi="Arial"/>
          <w:bCs/>
        </w:rPr>
      </w:pPr>
    </w:p>
    <w:p w14:paraId="07F3196A" w14:textId="77777777" w:rsidR="00786D2A" w:rsidRPr="00460ECF" w:rsidRDefault="00786D2A" w:rsidP="00786D2A">
      <w:pPr>
        <w:spacing w:after="80"/>
        <w:rPr>
          <w:rFonts w:ascii="Arial" w:hAnsi="Arial"/>
          <w:b/>
        </w:rPr>
      </w:pPr>
      <w:r w:rsidRPr="00460ECF">
        <w:rPr>
          <w:rFonts w:ascii="Arial" w:hAnsi="Arial"/>
          <w:b/>
        </w:rPr>
        <w:t xml:space="preserve">News </w:t>
      </w:r>
      <w:r>
        <w:rPr>
          <w:rFonts w:ascii="Arial" w:hAnsi="Arial"/>
          <w:b/>
        </w:rPr>
        <w:t xml:space="preserve">Blog </w:t>
      </w:r>
      <w:r w:rsidRPr="00460ECF">
        <w:rPr>
          <w:rFonts w:ascii="Arial" w:hAnsi="Arial"/>
          <w:b/>
        </w:rPr>
        <w:t>Post</w:t>
      </w:r>
    </w:p>
    <w:p w14:paraId="2E5992CC" w14:textId="074D6C57" w:rsidR="007F6BCB" w:rsidRDefault="00786D2A" w:rsidP="00786D2A">
      <w:pPr>
        <w:spacing w:after="80"/>
        <w:rPr>
          <w:rFonts w:ascii="Arial" w:hAnsi="Arial"/>
          <w:bCs/>
        </w:rPr>
      </w:pPr>
      <w:r>
        <w:rPr>
          <w:rFonts w:ascii="Arial" w:hAnsi="Arial"/>
          <w:bCs/>
        </w:rPr>
        <w:t>From time to time, there will be news from the website as well as from specific museum.</w:t>
      </w:r>
      <w:r w:rsidR="007F6BCB">
        <w:rPr>
          <w:rFonts w:ascii="Arial" w:hAnsi="Arial"/>
          <w:bCs/>
        </w:rPr>
        <w:t xml:space="preserve"> These blog posts should be categorized.</w:t>
      </w:r>
    </w:p>
    <w:p w14:paraId="123149C6" w14:textId="77777777" w:rsidR="00786D2A" w:rsidRDefault="00786D2A" w:rsidP="00786D2A">
      <w:pPr>
        <w:spacing w:after="80"/>
        <w:rPr>
          <w:rFonts w:ascii="Arial" w:hAnsi="Arial"/>
          <w:bCs/>
        </w:rPr>
      </w:pPr>
      <w:r>
        <w:rPr>
          <w:rFonts w:ascii="Arial" w:hAnsi="Arial"/>
          <w:bCs/>
        </w:rPr>
        <w:t>The client wants to show news posts from all categories in the home page. While in the specific museum page, the client wants to show news posts from only the category for the museum.</w:t>
      </w:r>
    </w:p>
    <w:p w14:paraId="74735790" w14:textId="569D3197" w:rsidR="00786D2A" w:rsidRDefault="00786D2A" w:rsidP="00342846">
      <w:pPr>
        <w:spacing w:after="80"/>
        <w:rPr>
          <w:rFonts w:ascii="Arial" w:hAnsi="Arial"/>
          <w:bCs/>
        </w:rPr>
      </w:pPr>
    </w:p>
    <w:p w14:paraId="67845D6C" w14:textId="1B7E2F59" w:rsidR="00DE4C05" w:rsidRPr="00DE4C05" w:rsidRDefault="00DE4C05" w:rsidP="00342846">
      <w:pPr>
        <w:spacing w:after="80"/>
        <w:rPr>
          <w:rFonts w:ascii="Arial" w:hAnsi="Arial"/>
          <w:b/>
        </w:rPr>
      </w:pPr>
      <w:r w:rsidRPr="00DE4C05">
        <w:rPr>
          <w:rFonts w:ascii="Arial" w:hAnsi="Arial"/>
          <w:b/>
        </w:rPr>
        <w:t>Post Categories</w:t>
      </w:r>
    </w:p>
    <w:p w14:paraId="0CA8E017" w14:textId="77777777" w:rsidR="00DE4C05" w:rsidRPr="00DE4C05" w:rsidRDefault="00DE4C05" w:rsidP="00DE4C05">
      <w:pPr>
        <w:spacing w:after="80"/>
        <w:rPr>
          <w:rFonts w:ascii="Arial" w:hAnsi="Arial"/>
          <w:bCs/>
        </w:rPr>
      </w:pPr>
    </w:p>
    <w:p w14:paraId="45A9780B" w14:textId="77777777" w:rsidR="00DE4C05" w:rsidRPr="00DE4C05" w:rsidRDefault="00DE4C05" w:rsidP="00DE4C05">
      <w:pPr>
        <w:spacing w:after="80"/>
        <w:rPr>
          <w:rFonts w:ascii="Arial" w:hAnsi="Arial"/>
          <w:bCs/>
        </w:rPr>
      </w:pPr>
      <w:r w:rsidRPr="00DE4C05">
        <w:rPr>
          <w:rFonts w:ascii="Arial" w:hAnsi="Arial"/>
          <w:bCs/>
        </w:rPr>
        <w:t>- Site Updates</w:t>
      </w:r>
    </w:p>
    <w:p w14:paraId="116F25DA" w14:textId="77777777" w:rsidR="00DE4C05" w:rsidRPr="00DE4C05" w:rsidRDefault="00DE4C05" w:rsidP="00DE4C05">
      <w:pPr>
        <w:spacing w:after="80"/>
        <w:rPr>
          <w:rFonts w:ascii="Arial" w:hAnsi="Arial"/>
          <w:bCs/>
        </w:rPr>
      </w:pPr>
      <w:r w:rsidRPr="00DE4C05">
        <w:rPr>
          <w:rFonts w:ascii="Arial" w:hAnsi="Arial"/>
          <w:bCs/>
        </w:rPr>
        <w:t>- Seasonal Events</w:t>
      </w:r>
    </w:p>
    <w:p w14:paraId="3F25A148" w14:textId="700BC63A" w:rsidR="00DE4C05" w:rsidRDefault="00DE4C05" w:rsidP="00DE4C05">
      <w:pPr>
        <w:spacing w:after="80"/>
        <w:rPr>
          <w:rFonts w:ascii="Arial" w:hAnsi="Arial"/>
          <w:bCs/>
        </w:rPr>
      </w:pPr>
      <w:r w:rsidRPr="00DE4C05">
        <w:rPr>
          <w:rFonts w:ascii="Arial" w:hAnsi="Arial"/>
          <w:bCs/>
        </w:rPr>
        <w:t xml:space="preserve">- Each selected </w:t>
      </w:r>
      <w:proofErr w:type="gramStart"/>
      <w:r w:rsidRPr="00DE4C05">
        <w:rPr>
          <w:rFonts w:ascii="Arial" w:hAnsi="Arial"/>
          <w:bCs/>
        </w:rPr>
        <w:t>museums</w:t>
      </w:r>
      <w:proofErr w:type="gramEnd"/>
    </w:p>
    <w:p w14:paraId="098A6949" w14:textId="77777777" w:rsidR="000904E9" w:rsidRDefault="000904E9" w:rsidP="00342846">
      <w:pPr>
        <w:spacing w:after="80"/>
        <w:rPr>
          <w:rFonts w:ascii="Arial" w:hAnsi="Arial"/>
          <w:bCs/>
        </w:rPr>
      </w:pPr>
    </w:p>
    <w:p w14:paraId="04EA5A86" w14:textId="77777777" w:rsidR="005D0A83" w:rsidRDefault="005D0A83" w:rsidP="005D0A83">
      <w:pPr>
        <w:spacing w:after="80"/>
        <w:rPr>
          <w:rFonts w:ascii="Arial" w:hAnsi="Arial"/>
          <w:b/>
        </w:rPr>
      </w:pPr>
      <w:r>
        <w:rPr>
          <w:rFonts w:ascii="Arial" w:hAnsi="Arial"/>
          <w:b/>
        </w:rPr>
        <w:t>Pages and URL Strategy</w:t>
      </w:r>
    </w:p>
    <w:p w14:paraId="2D9F7177" w14:textId="77777777" w:rsidR="005D0A83" w:rsidRDefault="005D0A83" w:rsidP="005D0A83">
      <w:pPr>
        <w:spacing w:after="80"/>
        <w:rPr>
          <w:rFonts w:ascii="Arial" w:hAnsi="Arial"/>
        </w:rPr>
      </w:pPr>
      <w:r>
        <w:rPr>
          <w:rFonts w:ascii="Arial" w:hAnsi="Arial"/>
        </w:rPr>
        <w:t xml:space="preserve">Accessibility is very important to our website. We would like to </w:t>
      </w:r>
      <w:proofErr w:type="spellStart"/>
      <w:r>
        <w:rPr>
          <w:rFonts w:ascii="Arial" w:hAnsi="Arial"/>
        </w:rPr>
        <w:t>lavarage</w:t>
      </w:r>
      <w:proofErr w:type="spellEnd"/>
      <w:r>
        <w:rPr>
          <w:rFonts w:ascii="Arial" w:hAnsi="Arial"/>
        </w:rPr>
        <w:t xml:space="preserve"> different levels of accessibility optimization.</w:t>
      </w:r>
    </w:p>
    <w:p w14:paraId="58D0B134" w14:textId="77777777" w:rsidR="005D0A83" w:rsidRDefault="005D0A83" w:rsidP="005D0A83">
      <w:pPr>
        <w:spacing w:after="80"/>
        <w:rPr>
          <w:rFonts w:ascii="Arial" w:hAnsi="Arial"/>
          <w:b/>
        </w:rPr>
      </w:pPr>
    </w:p>
    <w:p w14:paraId="592B02F6" w14:textId="77777777" w:rsidR="005D0A83" w:rsidRPr="005D0A83" w:rsidRDefault="005D0A83" w:rsidP="005D0A83">
      <w:pPr>
        <w:spacing w:after="80"/>
        <w:rPr>
          <w:rFonts w:ascii="Arial" w:hAnsi="Arial"/>
          <w:bCs/>
          <w:i/>
          <w:iCs/>
        </w:rPr>
      </w:pPr>
      <w:r w:rsidRPr="005D0A83">
        <w:rPr>
          <w:rFonts w:ascii="Arial" w:hAnsi="Arial"/>
          <w:bCs/>
          <w:i/>
          <w:iCs/>
        </w:rPr>
        <w:t>URL level of accessibility</w:t>
      </w:r>
    </w:p>
    <w:p w14:paraId="621D86DC" w14:textId="77777777" w:rsidR="005D0A83" w:rsidRDefault="005D0A83" w:rsidP="005D0A83">
      <w:pPr>
        <w:spacing w:after="80"/>
        <w:rPr>
          <w:rFonts w:ascii="Arial" w:hAnsi="Arial"/>
          <w:bCs/>
        </w:rPr>
      </w:pPr>
      <w:r>
        <w:rPr>
          <w:rFonts w:ascii="Arial" w:hAnsi="Arial"/>
          <w:bCs/>
        </w:rPr>
        <w:t xml:space="preserve">All museums page should have its own URL permalink. For example, the page </w:t>
      </w:r>
      <w:r w:rsidRPr="005D0A83">
        <w:rPr>
          <w:rFonts w:ascii="Arial" w:hAnsi="Arial"/>
          <w:bCs/>
        </w:rPr>
        <w:t xml:space="preserve">for </w:t>
      </w:r>
      <w:r>
        <w:rPr>
          <w:rFonts w:ascii="Arial" w:hAnsi="Arial"/>
          <w:bCs/>
        </w:rPr>
        <w:t>museum of national culture may have URL: &lt;host&gt;/museum-of-national-culture/</w:t>
      </w:r>
    </w:p>
    <w:p w14:paraId="21CB8A8E" w14:textId="77777777" w:rsidR="005D0A83" w:rsidRDefault="005D0A83" w:rsidP="005D0A83">
      <w:pPr>
        <w:spacing w:after="80"/>
        <w:rPr>
          <w:rFonts w:ascii="Arial" w:hAnsi="Arial"/>
          <w:bCs/>
        </w:rPr>
      </w:pPr>
      <w:r>
        <w:rPr>
          <w:rFonts w:ascii="Arial" w:hAnsi="Arial"/>
          <w:bCs/>
        </w:rPr>
        <w:t xml:space="preserve">News posts should have following URL structure: </w:t>
      </w:r>
    </w:p>
    <w:p w14:paraId="188F1AE4" w14:textId="77777777" w:rsidR="005D0A83" w:rsidRPr="007F6BCB" w:rsidRDefault="005D0A83" w:rsidP="005D0A83">
      <w:pPr>
        <w:pStyle w:val="ListParagraph"/>
        <w:numPr>
          <w:ilvl w:val="0"/>
          <w:numId w:val="22"/>
        </w:numPr>
        <w:spacing w:after="80"/>
        <w:rPr>
          <w:rFonts w:ascii="Arial" w:hAnsi="Arial"/>
          <w:bCs/>
        </w:rPr>
      </w:pPr>
      <w:r w:rsidRPr="007F6BCB">
        <w:rPr>
          <w:rFonts w:ascii="Arial" w:hAnsi="Arial"/>
          <w:bCs/>
        </w:rPr>
        <w:t>All news: &lt;host&gt;/news/</w:t>
      </w:r>
    </w:p>
    <w:p w14:paraId="4507643C" w14:textId="77777777" w:rsidR="005D0A83" w:rsidRPr="007F6BCB" w:rsidRDefault="005D0A83" w:rsidP="005D0A83">
      <w:pPr>
        <w:pStyle w:val="ListParagraph"/>
        <w:numPr>
          <w:ilvl w:val="0"/>
          <w:numId w:val="22"/>
        </w:numPr>
        <w:spacing w:after="80"/>
        <w:rPr>
          <w:rFonts w:ascii="Arial" w:hAnsi="Arial"/>
          <w:bCs/>
        </w:rPr>
      </w:pPr>
      <w:r w:rsidRPr="007F6BCB">
        <w:rPr>
          <w:rFonts w:ascii="Arial" w:hAnsi="Arial"/>
          <w:bCs/>
        </w:rPr>
        <w:t>News from a category: &lt;host&gt;/news/&lt;category name&gt;</w:t>
      </w:r>
    </w:p>
    <w:p w14:paraId="50C203F3" w14:textId="77777777" w:rsidR="00735DD1" w:rsidRDefault="00735DD1" w:rsidP="00342846">
      <w:pPr>
        <w:spacing w:after="80"/>
        <w:rPr>
          <w:rFonts w:ascii="Arial" w:hAnsi="Arial"/>
          <w:bCs/>
        </w:rPr>
      </w:pPr>
    </w:p>
    <w:p w14:paraId="72B0D50D" w14:textId="4B8F3A72" w:rsidR="005D0A83" w:rsidRPr="00735DD1" w:rsidRDefault="00735DD1" w:rsidP="00342846">
      <w:pPr>
        <w:spacing w:after="80"/>
        <w:rPr>
          <w:rFonts w:ascii="Arial" w:hAnsi="Arial"/>
          <w:b/>
        </w:rPr>
      </w:pPr>
      <w:r w:rsidRPr="00735DD1">
        <w:rPr>
          <w:rFonts w:ascii="Arial" w:hAnsi="Arial"/>
          <w:b/>
        </w:rPr>
        <w:t>Dashboard Configuration</w:t>
      </w:r>
    </w:p>
    <w:p w14:paraId="1FCB770B" w14:textId="753E6CD4" w:rsidR="007931E8" w:rsidRDefault="00735DD1" w:rsidP="00342846">
      <w:pPr>
        <w:spacing w:after="80"/>
        <w:rPr>
          <w:rFonts w:ascii="Arial" w:hAnsi="Arial"/>
          <w:bCs/>
        </w:rPr>
      </w:pPr>
      <w:r w:rsidRPr="00735DD1">
        <w:rPr>
          <w:rFonts w:ascii="Arial" w:hAnsi="Arial"/>
          <w:bCs/>
        </w:rPr>
        <w:t>The</w:t>
      </w:r>
      <w:r>
        <w:rPr>
          <w:rFonts w:ascii="Arial" w:hAnsi="Arial"/>
          <w:bCs/>
        </w:rPr>
        <w:t xml:space="preserve"> client wants to have At a Glance, Activity, Quick Draft in the dashboard. Please configure these dashboard widgets and remove all others in the dashboard.</w:t>
      </w:r>
    </w:p>
    <w:p w14:paraId="76E1EFD5" w14:textId="54BAB118" w:rsidR="00A97D19" w:rsidRDefault="00A97D19" w:rsidP="00342846">
      <w:pPr>
        <w:spacing w:after="80"/>
        <w:rPr>
          <w:rFonts w:ascii="Arial" w:hAnsi="Arial"/>
          <w:bCs/>
        </w:rPr>
      </w:pPr>
    </w:p>
    <w:p w14:paraId="1928C328" w14:textId="29897BC7" w:rsidR="00A97D19" w:rsidRPr="00DE4C05" w:rsidRDefault="00A97D19" w:rsidP="00342846">
      <w:pPr>
        <w:spacing w:after="80"/>
        <w:rPr>
          <w:rFonts w:ascii="Arial" w:hAnsi="Arial"/>
          <w:b/>
        </w:rPr>
      </w:pPr>
      <w:r w:rsidRPr="00DE4C05">
        <w:rPr>
          <w:rFonts w:ascii="Arial" w:hAnsi="Arial"/>
          <w:b/>
        </w:rPr>
        <w:t>Contact Form</w:t>
      </w:r>
    </w:p>
    <w:p w14:paraId="52574012" w14:textId="6B2958AA" w:rsidR="00E314F5" w:rsidRDefault="00A97D19" w:rsidP="00342846">
      <w:pPr>
        <w:spacing w:after="80"/>
        <w:rPr>
          <w:rFonts w:ascii="Arial" w:hAnsi="Arial"/>
          <w:bCs/>
        </w:rPr>
      </w:pPr>
      <w:r>
        <w:rPr>
          <w:rFonts w:ascii="Arial" w:hAnsi="Arial"/>
          <w:bCs/>
        </w:rPr>
        <w:t xml:space="preserve">The client does not have budget to build a contact form right now. We choose to use free static form to email service for the contact form. This is done by a static form with action pointing to </w:t>
      </w:r>
      <w:r w:rsidR="00E314F5">
        <w:rPr>
          <w:rFonts w:ascii="Arial" w:hAnsi="Arial"/>
          <w:bCs/>
        </w:rPr>
        <w:t xml:space="preserve">the following URL. Please configure to send the email to </w:t>
      </w:r>
      <w:r w:rsidR="00E314F5" w:rsidRPr="00E314F5">
        <w:rPr>
          <w:rFonts w:ascii="Arial" w:hAnsi="Arial"/>
          <w:b/>
        </w:rPr>
        <w:t>admin@example.com</w:t>
      </w:r>
      <w:r w:rsidR="00E314F5" w:rsidRPr="00E314F5">
        <w:rPr>
          <w:rFonts w:ascii="Arial" w:hAnsi="Arial"/>
          <w:bCs/>
        </w:rPr>
        <w:t>.</w:t>
      </w:r>
    </w:p>
    <w:p w14:paraId="29BF1A0D" w14:textId="72739740" w:rsidR="00A97D19" w:rsidRDefault="00B4795D" w:rsidP="00342846">
      <w:pPr>
        <w:spacing w:after="80"/>
        <w:rPr>
          <w:rFonts w:ascii="Arial" w:hAnsi="Arial"/>
          <w:bCs/>
        </w:rPr>
      </w:pPr>
      <w:r>
        <w:t xml:space="preserve">POST </w:t>
      </w:r>
      <w:hyperlink r:id="rId12" w:history="1">
        <w:r w:rsidRPr="00B915B1">
          <w:rPr>
            <w:rStyle w:val="Hyperlink"/>
            <w:rFonts w:ascii="Arial" w:hAnsi="Arial"/>
            <w:bCs/>
          </w:rPr>
          <w:t>https://formspree.io/email@domain.tld</w:t>
        </w:r>
      </w:hyperlink>
    </w:p>
    <w:p w14:paraId="1A5E44F5" w14:textId="2D54AF39" w:rsidR="00A97D19" w:rsidRDefault="00A97D19" w:rsidP="00342846">
      <w:pPr>
        <w:spacing w:after="80"/>
        <w:rPr>
          <w:rFonts w:ascii="Arial" w:hAnsi="Arial"/>
          <w:bCs/>
        </w:rPr>
      </w:pPr>
      <w:r>
        <w:rPr>
          <w:rFonts w:ascii="Arial" w:hAnsi="Arial"/>
          <w:bCs/>
        </w:rPr>
        <w:t>The form should have the following input field</w:t>
      </w:r>
      <w:ins w:id="17" w:author="Thomas Mak" w:date="2019-08-20T18:58:00Z">
        <w:r w:rsidR="00E61C09">
          <w:rPr>
            <w:rFonts w:ascii="Arial" w:hAnsi="Arial"/>
            <w:bCs/>
          </w:rPr>
          <w:t>: name, email, content.</w:t>
        </w:r>
      </w:ins>
      <w:del w:id="18" w:author="Thomas Mak" w:date="2019-08-20T18:58:00Z">
        <w:r w:rsidDel="00E61C09">
          <w:rPr>
            <w:rFonts w:ascii="Arial" w:hAnsi="Arial"/>
            <w:bCs/>
          </w:rPr>
          <w:delText>.</w:delText>
        </w:r>
      </w:del>
    </w:p>
    <w:p w14:paraId="3BB596CD" w14:textId="0F714E73" w:rsidR="00D12FB1" w:rsidRDefault="00D12FB1" w:rsidP="00342846">
      <w:pPr>
        <w:spacing w:after="80"/>
        <w:rPr>
          <w:rFonts w:ascii="Arial" w:hAnsi="Arial"/>
          <w:bCs/>
        </w:rPr>
      </w:pPr>
      <w:r>
        <w:rPr>
          <w:rFonts w:ascii="Arial" w:hAnsi="Arial"/>
          <w:bCs/>
        </w:rPr>
        <w:t>You may find a form example code in the media file.</w:t>
      </w:r>
    </w:p>
    <w:p w14:paraId="08DB38F8" w14:textId="5D25357E" w:rsidR="00DE4C05" w:rsidRDefault="00DE4C05" w:rsidP="00342846">
      <w:pPr>
        <w:spacing w:after="80"/>
        <w:rPr>
          <w:rFonts w:ascii="Arial" w:hAnsi="Arial"/>
          <w:bCs/>
        </w:rPr>
      </w:pPr>
    </w:p>
    <w:p w14:paraId="1A02607E" w14:textId="4B033F38" w:rsidR="00DE4C05" w:rsidRPr="00DE4C05" w:rsidRDefault="00DE4C05" w:rsidP="00DE4C05">
      <w:pPr>
        <w:spacing w:after="80"/>
        <w:rPr>
          <w:rFonts w:ascii="Arial" w:hAnsi="Arial"/>
          <w:b/>
        </w:rPr>
      </w:pPr>
      <w:r w:rsidRPr="00DE4C05">
        <w:rPr>
          <w:rFonts w:ascii="Arial" w:hAnsi="Arial"/>
          <w:b/>
        </w:rPr>
        <w:t>Menus</w:t>
      </w:r>
    </w:p>
    <w:p w14:paraId="683C80B6" w14:textId="430DDC3A" w:rsidR="00DE4C05" w:rsidRDefault="00137889" w:rsidP="00DE4C05">
      <w:pPr>
        <w:spacing w:after="80"/>
        <w:rPr>
          <w:rFonts w:ascii="Arial" w:hAnsi="Arial"/>
          <w:bCs/>
        </w:rPr>
      </w:pPr>
      <w:r>
        <w:rPr>
          <w:rFonts w:ascii="Arial" w:hAnsi="Arial"/>
          <w:bCs/>
        </w:rPr>
        <w:t>The menu should stick to the top when scrolling down the page. The menu has the following items.</w:t>
      </w:r>
    </w:p>
    <w:p w14:paraId="05C677F6" w14:textId="77777777" w:rsidR="00137889" w:rsidRPr="00DE4C05" w:rsidRDefault="00137889" w:rsidP="00DE4C05">
      <w:pPr>
        <w:spacing w:after="80"/>
        <w:rPr>
          <w:rFonts w:ascii="Arial" w:hAnsi="Arial"/>
          <w:bCs/>
        </w:rPr>
      </w:pPr>
    </w:p>
    <w:p w14:paraId="7422B622" w14:textId="77777777" w:rsidR="00DE4C05" w:rsidRPr="00DE4C05" w:rsidRDefault="00DE4C05" w:rsidP="00DE4C05">
      <w:pPr>
        <w:spacing w:after="80"/>
        <w:rPr>
          <w:rFonts w:ascii="Arial" w:hAnsi="Arial"/>
          <w:bCs/>
        </w:rPr>
      </w:pPr>
      <w:r w:rsidRPr="00DE4C05">
        <w:rPr>
          <w:rFonts w:ascii="Arial" w:hAnsi="Arial"/>
          <w:bCs/>
        </w:rPr>
        <w:t>- Home</w:t>
      </w:r>
    </w:p>
    <w:p w14:paraId="72B22564" w14:textId="77777777" w:rsidR="00DE4C05" w:rsidRPr="00DE4C05" w:rsidRDefault="00DE4C05" w:rsidP="00DE4C05">
      <w:pPr>
        <w:spacing w:after="80"/>
        <w:rPr>
          <w:rFonts w:ascii="Arial" w:hAnsi="Arial"/>
          <w:bCs/>
        </w:rPr>
      </w:pPr>
      <w:r w:rsidRPr="00DE4C05">
        <w:rPr>
          <w:rFonts w:ascii="Arial" w:hAnsi="Arial"/>
          <w:bCs/>
        </w:rPr>
        <w:t>- Museums (Drop down menu)</w:t>
      </w:r>
    </w:p>
    <w:p w14:paraId="778213D6" w14:textId="37517506" w:rsidR="00DE4C05" w:rsidRPr="00735DD1" w:rsidRDefault="00DE4C05" w:rsidP="00DE4C05">
      <w:pPr>
        <w:spacing w:after="80"/>
        <w:rPr>
          <w:rFonts w:ascii="Arial" w:hAnsi="Arial"/>
          <w:bCs/>
        </w:rPr>
      </w:pPr>
      <w:r w:rsidRPr="00DE4C05">
        <w:rPr>
          <w:rFonts w:ascii="Arial" w:hAnsi="Arial"/>
          <w:bCs/>
        </w:rPr>
        <w:t>- Seasonal Events (List posts from categories "seasonal events" from all museums)</w:t>
      </w:r>
    </w:p>
    <w:p w14:paraId="2F7A69F9" w14:textId="77777777" w:rsidR="00735DD1" w:rsidRDefault="00735DD1" w:rsidP="00342846">
      <w:pPr>
        <w:spacing w:after="80"/>
        <w:rPr>
          <w:rFonts w:ascii="Arial" w:hAnsi="Arial"/>
          <w:b/>
        </w:rPr>
      </w:pPr>
    </w:p>
    <w:p w14:paraId="3D5755EB" w14:textId="064EB56D" w:rsidR="00342846" w:rsidRPr="005947F0" w:rsidRDefault="00342846" w:rsidP="00342846">
      <w:pPr>
        <w:spacing w:after="80"/>
        <w:rPr>
          <w:rFonts w:ascii="Arial" w:hAnsi="Arial"/>
          <w:b/>
        </w:rPr>
      </w:pPr>
      <w:r>
        <w:rPr>
          <w:rFonts w:ascii="Arial" w:hAnsi="Arial"/>
          <w:b/>
        </w:rPr>
        <w:t>Front-end</w:t>
      </w:r>
      <w:r w:rsidRPr="005947F0">
        <w:rPr>
          <w:rFonts w:ascii="Arial" w:hAnsi="Arial"/>
          <w:b/>
        </w:rPr>
        <w:t xml:space="preserve"> </w:t>
      </w:r>
      <w:r w:rsidR="005D0A83">
        <w:rPr>
          <w:rFonts w:ascii="Arial" w:hAnsi="Arial"/>
          <w:b/>
        </w:rPr>
        <w:t>Requirement</w:t>
      </w:r>
    </w:p>
    <w:p w14:paraId="2B9A9C58" w14:textId="26E02801" w:rsidR="00342846" w:rsidRPr="005947F0" w:rsidRDefault="00342846" w:rsidP="00342846">
      <w:pPr>
        <w:spacing w:after="80"/>
        <w:rPr>
          <w:rFonts w:ascii="Arial" w:hAnsi="Arial"/>
        </w:rPr>
      </w:pPr>
      <w:r>
        <w:rPr>
          <w:rFonts w:ascii="Arial" w:hAnsi="Arial"/>
        </w:rPr>
        <w:t>You will need to create your own theme, based on the given starter themes</w:t>
      </w:r>
      <w:r w:rsidR="00623C24">
        <w:rPr>
          <w:rFonts w:ascii="Arial" w:hAnsi="Arial"/>
        </w:rPr>
        <w:t xml:space="preserve">. </w:t>
      </w:r>
      <w:r>
        <w:rPr>
          <w:rFonts w:ascii="Arial" w:hAnsi="Arial"/>
        </w:rPr>
        <w:t xml:space="preserve">You will need to implement the following elements for your </w:t>
      </w:r>
      <w:r w:rsidR="005F0378">
        <w:rPr>
          <w:rFonts w:ascii="Arial" w:hAnsi="Arial"/>
        </w:rPr>
        <w:t>web page</w:t>
      </w:r>
      <w:r>
        <w:rPr>
          <w:rFonts w:ascii="Arial" w:hAnsi="Arial"/>
        </w:rPr>
        <w:t>:</w:t>
      </w:r>
    </w:p>
    <w:p w14:paraId="7F760C64" w14:textId="77777777" w:rsidR="00342846" w:rsidRDefault="00342846" w:rsidP="00342846">
      <w:pPr>
        <w:pStyle w:val="ListParagraph"/>
        <w:numPr>
          <w:ilvl w:val="0"/>
          <w:numId w:val="20"/>
        </w:numPr>
        <w:spacing w:after="80"/>
        <w:rPr>
          <w:rFonts w:ascii="Arial" w:hAnsi="Arial"/>
        </w:rPr>
      </w:pPr>
      <w:r>
        <w:rPr>
          <w:rFonts w:ascii="Arial" w:hAnsi="Arial"/>
        </w:rPr>
        <w:t>A f</w:t>
      </w:r>
      <w:r w:rsidRPr="0051290A">
        <w:rPr>
          <w:rFonts w:ascii="Arial" w:hAnsi="Arial"/>
        </w:rPr>
        <w:t>ooter with copyrights and social media links</w:t>
      </w:r>
    </w:p>
    <w:p w14:paraId="6EC652AF" w14:textId="2A43091D" w:rsidR="00342846" w:rsidRDefault="00F4635E" w:rsidP="00342846">
      <w:pPr>
        <w:pStyle w:val="ListParagraph"/>
        <w:numPr>
          <w:ilvl w:val="1"/>
          <w:numId w:val="20"/>
        </w:numPr>
        <w:spacing w:after="80"/>
        <w:rPr>
          <w:rFonts w:ascii="Arial" w:hAnsi="Arial"/>
        </w:rPr>
      </w:pPr>
      <w:r>
        <w:rPr>
          <w:rFonts w:ascii="Arial" w:hAnsi="Arial"/>
        </w:rPr>
        <w:t>“</w:t>
      </w:r>
      <w:r w:rsidR="00342846" w:rsidRPr="00F4635E">
        <w:rPr>
          <w:rFonts w:ascii="Arial" w:hAnsi="Arial"/>
          <w:b/>
          <w:bCs/>
        </w:rPr>
        <w:t>Copyright © 2019 - All rights reserved</w:t>
      </w:r>
      <w:r>
        <w:rPr>
          <w:rFonts w:ascii="Arial" w:hAnsi="Arial"/>
        </w:rPr>
        <w:t>” where the year should be the current year dynamically based on server time.</w:t>
      </w:r>
    </w:p>
    <w:p w14:paraId="1DB10880" w14:textId="38E921C6" w:rsidR="00D73F51" w:rsidRPr="002549CA" w:rsidRDefault="00D034C9" w:rsidP="002549CA">
      <w:pPr>
        <w:pStyle w:val="ListParagraph"/>
        <w:numPr>
          <w:ilvl w:val="1"/>
          <w:numId w:val="20"/>
        </w:numPr>
        <w:spacing w:after="80"/>
        <w:rPr>
          <w:rFonts w:ascii="Arial" w:hAnsi="Arial"/>
          <w:rPrChange w:id="19" w:author="Thomas Mak" w:date="2019-08-20T19:14:00Z">
            <w:rPr/>
          </w:rPrChange>
        </w:rPr>
      </w:pPr>
      <w:ins w:id="20" w:author="Thomas Mak" w:date="2019-08-20T19:00:00Z">
        <w:r>
          <w:rPr>
            <w:rFonts w:ascii="Arial" w:hAnsi="Arial"/>
          </w:rPr>
          <w:t xml:space="preserve">Footer plugins should be used for </w:t>
        </w:r>
      </w:ins>
      <w:ins w:id="21" w:author="Thomas Mak" w:date="2019-08-20T19:01:00Z">
        <w:r w:rsidR="00D73F51">
          <w:rPr>
            <w:rFonts w:ascii="Arial" w:hAnsi="Arial"/>
          </w:rPr>
          <w:t xml:space="preserve">footer </w:t>
        </w:r>
      </w:ins>
      <w:del w:id="22" w:author="Thomas Mak" w:date="2019-08-20T19:00:00Z">
        <w:r w:rsidR="00342846" w:rsidRPr="002973FC" w:rsidDel="00D034C9">
          <w:rPr>
            <w:rFonts w:ascii="Arial" w:hAnsi="Arial"/>
          </w:rPr>
          <w:delText xml:space="preserve">Links </w:delText>
        </w:r>
      </w:del>
      <w:ins w:id="23" w:author="Thomas Mak" w:date="2019-08-20T19:00:00Z">
        <w:r>
          <w:rPr>
            <w:rFonts w:ascii="Arial" w:hAnsi="Arial"/>
          </w:rPr>
          <w:t>l</w:t>
        </w:r>
        <w:r w:rsidRPr="002973FC">
          <w:rPr>
            <w:rFonts w:ascii="Arial" w:hAnsi="Arial"/>
          </w:rPr>
          <w:t xml:space="preserve">inks </w:t>
        </w:r>
      </w:ins>
      <w:r w:rsidR="00342846" w:rsidRPr="002973FC">
        <w:rPr>
          <w:rFonts w:ascii="Arial" w:hAnsi="Arial"/>
        </w:rPr>
        <w:t>to Twitter, Facebook and Instagram</w:t>
      </w:r>
      <w:ins w:id="24" w:author="Thomas Mak" w:date="2019-08-20T19:14:00Z">
        <w:r w:rsidR="002549CA">
          <w:rPr>
            <w:rFonts w:ascii="Arial" w:hAnsi="Arial"/>
          </w:rPr>
          <w:t>. User is able to change the social links.</w:t>
        </w:r>
      </w:ins>
    </w:p>
    <w:p w14:paraId="3A581034" w14:textId="1EF3F8BA" w:rsidR="00342846" w:rsidRDefault="00342846" w:rsidP="00A44B36">
      <w:pPr>
        <w:spacing w:after="80"/>
        <w:rPr>
          <w:rFonts w:ascii="Arial" w:hAnsi="Arial"/>
          <w:lang w:val="en-GB"/>
        </w:rPr>
      </w:pPr>
      <w:r>
        <w:rPr>
          <w:rFonts w:ascii="Arial" w:hAnsi="Arial"/>
        </w:rPr>
        <w:t>Feel free to add and change as many elements as you like, but the elements in the list need to be present and your design should blend in with the given design.</w:t>
      </w:r>
    </w:p>
    <w:p w14:paraId="7C9CA684" w14:textId="72EFAB78" w:rsidR="00A37410" w:rsidRDefault="00CA6684" w:rsidP="00342846">
      <w:pPr>
        <w:spacing w:after="80"/>
        <w:rPr>
          <w:rFonts w:ascii="Arial" w:hAnsi="Arial"/>
          <w:lang w:val="en-GB"/>
        </w:rPr>
      </w:pPr>
      <w:r>
        <w:rPr>
          <w:rFonts w:ascii="Arial" w:hAnsi="Arial"/>
          <w:lang w:val="en-GB"/>
        </w:rPr>
        <w:t>The client does not like refreshing the whole page.</w:t>
      </w:r>
      <w:r w:rsidR="007931E8">
        <w:rPr>
          <w:rFonts w:ascii="Arial" w:hAnsi="Arial"/>
          <w:lang w:val="en-GB"/>
        </w:rPr>
        <w:t xml:space="preserve"> Page transition should be loaded via JavaScript with animated transition effect. (This does not apply to admin area)</w:t>
      </w:r>
    </w:p>
    <w:p w14:paraId="6F920F1B" w14:textId="515A6A08" w:rsidR="00657565" w:rsidRDefault="00657565" w:rsidP="00342846">
      <w:pPr>
        <w:spacing w:after="80"/>
        <w:rPr>
          <w:rFonts w:ascii="Arial" w:hAnsi="Arial"/>
          <w:lang w:val="en-GB"/>
        </w:rPr>
      </w:pPr>
    </w:p>
    <w:p w14:paraId="14A28C0D" w14:textId="18A44549" w:rsidR="00657565" w:rsidRPr="003F68CC" w:rsidRDefault="00657565" w:rsidP="00342846">
      <w:pPr>
        <w:spacing w:after="80"/>
        <w:rPr>
          <w:rFonts w:ascii="Arial" w:hAnsi="Arial"/>
          <w:b/>
          <w:bCs/>
          <w:lang w:val="en-GB"/>
        </w:rPr>
      </w:pPr>
      <w:r w:rsidRPr="003F68CC">
        <w:rPr>
          <w:rFonts w:ascii="Arial" w:hAnsi="Arial"/>
          <w:b/>
          <w:bCs/>
          <w:lang w:val="en-GB"/>
        </w:rPr>
        <w:t xml:space="preserve">Home Page Layout Columns strategy and </w:t>
      </w:r>
      <w:proofErr w:type="spellStart"/>
      <w:r w:rsidRPr="003F68CC">
        <w:rPr>
          <w:rFonts w:ascii="Arial" w:hAnsi="Arial"/>
          <w:b/>
          <w:bCs/>
          <w:lang w:val="en-GB"/>
        </w:rPr>
        <w:t>mockup</w:t>
      </w:r>
      <w:proofErr w:type="spellEnd"/>
    </w:p>
    <w:p w14:paraId="5FCAD835" w14:textId="565A94DE" w:rsidR="00F4635E" w:rsidRPr="00703B01" w:rsidRDefault="00703B01" w:rsidP="00F4635E">
      <w:pPr>
        <w:spacing w:after="80"/>
        <w:rPr>
          <w:rPrChange w:id="25" w:author="Thomas Mak" w:date="2019-08-20T18:59:00Z">
            <w:rPr>
              <w:rFonts w:ascii="Arial" w:hAnsi="Arial"/>
              <w:b/>
            </w:rPr>
          </w:rPrChange>
        </w:rPr>
      </w:pPr>
      <w:ins w:id="26" w:author="Thomas Mak" w:date="2019-08-20T18:59:00Z">
        <w:r w:rsidRPr="00703B01">
          <w:rPr>
            <w:rPrChange w:id="27" w:author="Thomas Mak" w:date="2019-08-20T18:59:00Z">
              <w:rPr>
                <w:rFonts w:ascii="Arial" w:hAnsi="Arial"/>
                <w:bCs/>
              </w:rPr>
            </w:rPrChange>
          </w:rPr>
          <w:t>The</w:t>
        </w:r>
        <w:r>
          <w:t xml:space="preserve"> layout should be</w:t>
        </w:r>
      </w:ins>
      <w:ins w:id="28" w:author="Thomas Mak" w:date="2019-08-20T19:00:00Z">
        <w:r>
          <w:t xml:space="preserve"> responsive for different screens including mobile and desktop.</w:t>
        </w:r>
      </w:ins>
    </w:p>
    <w:p w14:paraId="1895B075" w14:textId="49EA67D4" w:rsidR="003F68CC" w:rsidRDefault="006317E5" w:rsidP="006317E5">
      <w:r>
        <w:t xml:space="preserve">Home page in desktop screen should have a multiple columns layout. Left half is the news and right half is some kinds of cover and images. </w:t>
      </w:r>
    </w:p>
    <w:p w14:paraId="409E11B9" w14:textId="469CF44C" w:rsidR="006317E5" w:rsidRDefault="006317E5" w:rsidP="006317E5">
      <w:r>
        <w:t xml:space="preserve">Home page in mobile screen should have a top-down layout strategy. </w:t>
      </w:r>
      <w:r w:rsidR="00437C43">
        <w:t xml:space="preserve">Each column </w:t>
      </w:r>
      <w:proofErr w:type="gramStart"/>
      <w:r w:rsidR="00437C43">
        <w:t>take</w:t>
      </w:r>
      <w:proofErr w:type="gramEnd"/>
      <w:r w:rsidR="00437C43">
        <w:t xml:space="preserve"> the full width of the screen, except for t</w:t>
      </w:r>
      <w:r>
        <w:t xml:space="preserve">he </w:t>
      </w:r>
      <w:r w:rsidR="00437C43">
        <w:t xml:space="preserve">list of selected </w:t>
      </w:r>
      <w:del w:id="29" w:author="Thomas Mak" w:date="2019-08-20T19:00:00Z">
        <w:r w:rsidR="00437C43" w:rsidDel="007B6291">
          <w:delText>meseums</w:delText>
        </w:r>
      </w:del>
      <w:ins w:id="30" w:author="Thomas Mak" w:date="2019-08-20T19:00:00Z">
        <w:r w:rsidR="007B6291">
          <w:t>museum</w:t>
        </w:r>
      </w:ins>
      <w:r w:rsidR="00437C43">
        <w:t>. They should have a left and right 2 columns layout.</w:t>
      </w:r>
    </w:p>
    <w:p w14:paraId="2EE3CEF8" w14:textId="77777777" w:rsidR="003F68CC" w:rsidRDefault="003F68CC" w:rsidP="00F4635E">
      <w:pPr>
        <w:spacing w:after="80"/>
        <w:rPr>
          <w:rFonts w:ascii="Arial" w:hAnsi="Arial"/>
          <w:b/>
        </w:rPr>
      </w:pPr>
    </w:p>
    <w:p w14:paraId="57F3C4A6" w14:textId="03D54C17" w:rsidR="00F4635E" w:rsidRPr="00D9530B" w:rsidRDefault="00F4635E" w:rsidP="00F4635E">
      <w:pPr>
        <w:spacing w:after="80"/>
        <w:rPr>
          <w:rFonts w:ascii="Arial" w:hAnsi="Arial"/>
          <w:b/>
        </w:rPr>
      </w:pPr>
      <w:r w:rsidRPr="00D9530B">
        <w:rPr>
          <w:rFonts w:ascii="Arial" w:hAnsi="Arial"/>
          <w:b/>
        </w:rPr>
        <w:t>Further optimization tasks</w:t>
      </w:r>
    </w:p>
    <w:p w14:paraId="6DF1D949" w14:textId="77777777" w:rsidR="00A37410" w:rsidRPr="006317E5" w:rsidRDefault="00F4635E" w:rsidP="00F4635E">
      <w:pPr>
        <w:spacing w:after="80"/>
        <w:rPr>
          <w:rFonts w:ascii="Arial" w:hAnsi="Arial"/>
          <w:lang w:val="en-GB"/>
        </w:rPr>
      </w:pPr>
      <w:r w:rsidRPr="006317E5">
        <w:rPr>
          <w:rFonts w:ascii="Arial" w:hAnsi="Arial"/>
          <w:lang w:val="en-GB"/>
        </w:rPr>
        <w:t xml:space="preserve">The page needs to be optimized for search engines. </w:t>
      </w:r>
    </w:p>
    <w:p w14:paraId="4659CA20" w14:textId="77777777" w:rsidR="00A37410" w:rsidRPr="006317E5" w:rsidRDefault="00F4635E" w:rsidP="00F4635E">
      <w:pPr>
        <w:spacing w:after="80"/>
        <w:rPr>
          <w:rFonts w:ascii="Arial" w:hAnsi="Arial"/>
          <w:lang w:val="en-GB"/>
        </w:rPr>
      </w:pPr>
      <w:r w:rsidRPr="006317E5">
        <w:rPr>
          <w:rFonts w:ascii="Arial" w:hAnsi="Arial"/>
          <w:lang w:val="en-GB"/>
        </w:rPr>
        <w:t xml:space="preserve">You can choose one of the provided plugins or implement your own SEO. </w:t>
      </w:r>
    </w:p>
    <w:p w14:paraId="3DCBFA6F" w14:textId="7229BD8D" w:rsidR="00F4635E" w:rsidRPr="006317E5" w:rsidRDefault="00F4635E" w:rsidP="00F4635E">
      <w:pPr>
        <w:spacing w:after="80"/>
        <w:rPr>
          <w:rFonts w:ascii="Arial" w:hAnsi="Arial"/>
          <w:lang w:val="en-GB"/>
        </w:rPr>
      </w:pPr>
      <w:r w:rsidRPr="006317E5">
        <w:rPr>
          <w:rFonts w:ascii="Arial" w:hAnsi="Arial"/>
          <w:lang w:val="en-GB"/>
        </w:rPr>
        <w:t xml:space="preserve">Remember to optimize certain parts of your website (e.g. </w:t>
      </w:r>
      <w:proofErr w:type="spellStart"/>
      <w:r w:rsidRPr="006317E5">
        <w:rPr>
          <w:rFonts w:ascii="Arial" w:hAnsi="Arial"/>
          <w:lang w:val="en-GB"/>
        </w:rPr>
        <w:t>urls</w:t>
      </w:r>
      <w:proofErr w:type="spellEnd"/>
      <w:r w:rsidRPr="006317E5">
        <w:rPr>
          <w:rFonts w:ascii="Arial" w:hAnsi="Arial"/>
          <w:lang w:val="en-GB"/>
        </w:rPr>
        <w:t>, sitemap, …).</w:t>
      </w:r>
    </w:p>
    <w:p w14:paraId="55533DE7" w14:textId="77777777" w:rsidR="00F4635E" w:rsidRPr="006317E5" w:rsidRDefault="00F4635E" w:rsidP="00F4635E">
      <w:pPr>
        <w:spacing w:after="80"/>
        <w:rPr>
          <w:rFonts w:ascii="Arial" w:hAnsi="Arial"/>
          <w:lang w:val="en-GB"/>
        </w:rPr>
      </w:pPr>
      <w:r w:rsidRPr="006317E5">
        <w:rPr>
          <w:rFonts w:ascii="Arial" w:hAnsi="Arial"/>
          <w:lang w:val="en-GB"/>
        </w:rPr>
        <w:t>Secure your page by installing and configuring a security plugin.</w:t>
      </w:r>
    </w:p>
    <w:p w14:paraId="757AAEFE" w14:textId="7DAC09DC" w:rsidR="00F4635E" w:rsidRPr="006317E5" w:rsidRDefault="00F4635E" w:rsidP="00F4635E">
      <w:pPr>
        <w:spacing w:after="80"/>
        <w:rPr>
          <w:rFonts w:ascii="Arial" w:hAnsi="Arial"/>
          <w:lang w:val="en-GB"/>
        </w:rPr>
      </w:pPr>
      <w:r w:rsidRPr="006317E5">
        <w:rPr>
          <w:rFonts w:ascii="Arial" w:hAnsi="Arial"/>
          <w:lang w:val="en-GB"/>
        </w:rPr>
        <w:lastRenderedPageBreak/>
        <w:t>Note: If the plugin you would like to choose is broken or does not work as expected, you need to choose another one or feel free to fix this plugin.</w:t>
      </w:r>
    </w:p>
    <w:p w14:paraId="4C032DC3" w14:textId="77777777" w:rsidR="00A37410" w:rsidRPr="00A37410" w:rsidRDefault="00A37410" w:rsidP="00F4635E">
      <w:pPr>
        <w:spacing w:after="80"/>
        <w:rPr>
          <w:rFonts w:ascii="Arial" w:hAnsi="Arial"/>
          <w:highlight w:val="yellow"/>
          <w:lang w:val="en-GB"/>
        </w:rPr>
      </w:pPr>
    </w:p>
    <w:p w14:paraId="20FF48F2" w14:textId="205926A2" w:rsidR="00453B91" w:rsidRDefault="00453B91" w:rsidP="00D35FBF">
      <w:pPr>
        <w:pStyle w:val="Heading1"/>
        <w:rPr>
          <w:rFonts w:ascii="Arial" w:hAnsi="Arial"/>
          <w:color w:val="0070C0"/>
          <w:lang w:val="en-GB"/>
        </w:rPr>
      </w:pPr>
      <w:bookmarkStart w:id="31" w:name="_Toc16640151"/>
      <w:r w:rsidRPr="00453B91">
        <w:rPr>
          <w:lang w:val="en-GB"/>
        </w:rPr>
        <w:t>Instructions to the Competitor</w:t>
      </w:r>
      <w:bookmarkEnd w:id="31"/>
    </w:p>
    <w:p w14:paraId="03FB92AF" w14:textId="3414AF64" w:rsidR="00B03B0B" w:rsidRPr="00B03B0B" w:rsidRDefault="00B03B0B" w:rsidP="00453B91">
      <w:pPr>
        <w:spacing w:after="80"/>
        <w:rPr>
          <w:rFonts w:ascii="Arial" w:hAnsi="Arial"/>
        </w:rPr>
      </w:pPr>
      <w:r w:rsidRPr="00B03B0B">
        <w:rPr>
          <w:rFonts w:ascii="Arial" w:hAnsi="Arial"/>
        </w:rPr>
        <w:t>The page should follow the Web Content Accessibility Guide.</w:t>
      </w:r>
    </w:p>
    <w:p w14:paraId="01CCB8D6" w14:textId="1B5C0D02" w:rsidR="00F4635E" w:rsidRPr="00D35FBF" w:rsidRDefault="00F4635E" w:rsidP="00F4635E">
      <w:pPr>
        <w:spacing w:after="80"/>
        <w:rPr>
          <w:rFonts w:ascii="Arial" w:hAnsi="Arial"/>
          <w:lang w:val="en-GB"/>
        </w:rPr>
      </w:pPr>
      <w:r w:rsidRPr="00D35FBF">
        <w:rPr>
          <w:rFonts w:ascii="Arial" w:hAnsi="Arial"/>
        </w:rPr>
        <w:t xml:space="preserve">Publish the finished website on: </w:t>
      </w:r>
      <w:r w:rsidRPr="00D35FBF">
        <w:rPr>
          <w:rFonts w:ascii="Arial" w:hAnsi="Arial"/>
          <w:lang w:val="en-GB"/>
        </w:rPr>
        <w:t>http://</w:t>
      </w:r>
      <w:r w:rsidR="00D35FBF">
        <w:rPr>
          <w:rFonts w:ascii="Arial" w:hAnsi="Arial"/>
          <w:lang w:val="en-GB"/>
        </w:rPr>
        <w:t>XX</w:t>
      </w:r>
      <w:r w:rsidRPr="00D35FBF">
        <w:rPr>
          <w:rFonts w:ascii="Arial" w:hAnsi="Arial"/>
          <w:lang w:val="en-GB"/>
        </w:rPr>
        <w:t>.</w:t>
      </w:r>
      <w:r w:rsidR="00416A07">
        <w:rPr>
          <w:rFonts w:ascii="Arial" w:hAnsi="Arial"/>
          <w:lang w:val="en-GB"/>
        </w:rPr>
        <w:t>skill17.com</w:t>
      </w:r>
      <w:r w:rsidRPr="00D35FBF">
        <w:rPr>
          <w:rFonts w:ascii="Arial" w:hAnsi="Arial"/>
          <w:lang w:val="en-GB"/>
        </w:rPr>
        <w:t>/</w:t>
      </w:r>
      <w:r w:rsidR="00D35FBF">
        <w:rPr>
          <w:rFonts w:ascii="Arial" w:hAnsi="Arial"/>
          <w:lang w:val="en-GB"/>
        </w:rPr>
        <w:t>YY</w:t>
      </w:r>
      <w:r w:rsidRPr="00D35FBF">
        <w:rPr>
          <w:rFonts w:ascii="Arial" w:hAnsi="Arial"/>
          <w:lang w:val="en-GB"/>
        </w:rPr>
        <w:t>_cms_module</w:t>
      </w:r>
    </w:p>
    <w:p w14:paraId="5B49386D" w14:textId="2B0E062C" w:rsidR="00453B91" w:rsidRPr="00D35FBF" w:rsidRDefault="00F4635E" w:rsidP="00F4635E">
      <w:pPr>
        <w:spacing w:after="80"/>
        <w:rPr>
          <w:rFonts w:ascii="Arial" w:hAnsi="Arial"/>
          <w:lang w:val="en-GB"/>
        </w:rPr>
      </w:pPr>
      <w:r w:rsidRPr="00D35FBF">
        <w:rPr>
          <w:rFonts w:ascii="Arial" w:hAnsi="Arial"/>
          <w:lang w:val="en-GB"/>
        </w:rPr>
        <w:t xml:space="preserve">XX is </w:t>
      </w:r>
      <w:r w:rsidR="00416A07" w:rsidRPr="00D35FBF">
        <w:rPr>
          <w:rFonts w:ascii="Arial" w:hAnsi="Arial"/>
          <w:lang w:val="en-GB"/>
        </w:rPr>
        <w:t>workstation number</w:t>
      </w:r>
      <w:r w:rsidRPr="00D35FBF">
        <w:rPr>
          <w:rFonts w:ascii="Arial" w:hAnsi="Arial"/>
          <w:lang w:val="en-GB"/>
        </w:rPr>
        <w:t xml:space="preserve">. YY is </w:t>
      </w:r>
      <w:r w:rsidR="00416A07" w:rsidRPr="00D35FBF">
        <w:rPr>
          <w:rFonts w:ascii="Arial" w:hAnsi="Arial"/>
          <w:lang w:val="en-GB"/>
        </w:rPr>
        <w:t>your country code</w:t>
      </w:r>
      <w:r w:rsidRPr="00D35FBF">
        <w:rPr>
          <w:rFonts w:ascii="Arial" w:hAnsi="Arial"/>
          <w:lang w:val="en-GB"/>
        </w:rPr>
        <w:t>.</w:t>
      </w:r>
    </w:p>
    <w:p w14:paraId="23069D9E" w14:textId="1E6A9655" w:rsidR="00453B91" w:rsidRPr="00453B91" w:rsidRDefault="00453B91" w:rsidP="00453B91">
      <w:pPr>
        <w:pStyle w:val="Heading1"/>
        <w:rPr>
          <w:lang w:val="en-GB"/>
        </w:rPr>
      </w:pPr>
      <w:bookmarkStart w:id="32" w:name="_Toc16640152"/>
      <w:r w:rsidRPr="00453B91">
        <w:rPr>
          <w:lang w:val="en-GB"/>
        </w:rPr>
        <w:t>Equipment, machinery, installations</w:t>
      </w:r>
      <w:r>
        <w:rPr>
          <w:lang w:val="en-GB"/>
        </w:rPr>
        <w:t>,</w:t>
      </w:r>
      <w:r w:rsidRPr="00453B91">
        <w:rPr>
          <w:lang w:val="en-GB"/>
        </w:rPr>
        <w:t xml:space="preserve"> and materials required</w:t>
      </w:r>
      <w:bookmarkEnd w:id="32"/>
    </w:p>
    <w:p w14:paraId="291FF65C" w14:textId="0B5A88C2" w:rsidR="00453B91" w:rsidRDefault="00453B91" w:rsidP="00453B91">
      <w:pPr>
        <w:spacing w:after="80"/>
        <w:rPr>
          <w:rFonts w:ascii="Arial" w:hAnsi="Arial"/>
          <w:color w:val="0070C0"/>
          <w:lang w:val="en-GB"/>
        </w:rPr>
      </w:pPr>
    </w:p>
    <w:tbl>
      <w:tblPr>
        <w:tblStyle w:val="WSI-Table1"/>
        <w:tblW w:w="0" w:type="auto"/>
        <w:tblLook w:val="04A0" w:firstRow="1" w:lastRow="0" w:firstColumn="1" w:lastColumn="0" w:noHBand="0" w:noVBand="1"/>
      </w:tblPr>
      <w:tblGrid>
        <w:gridCol w:w="4810"/>
        <w:gridCol w:w="4394"/>
      </w:tblGrid>
      <w:tr w:rsidR="00586BE2" w14:paraId="6675D767" w14:textId="77777777" w:rsidTr="00586BE2">
        <w:trPr>
          <w:cnfStyle w:val="100000000000" w:firstRow="1" w:lastRow="0" w:firstColumn="0" w:lastColumn="0" w:oddVBand="0" w:evenVBand="0" w:oddHBand="0" w:evenHBand="0" w:firstRowFirstColumn="0" w:firstRowLastColumn="0" w:lastRowFirstColumn="0" w:lastRowLastColumn="0"/>
        </w:trPr>
        <w:tc>
          <w:tcPr>
            <w:tcW w:w="4810" w:type="dxa"/>
          </w:tcPr>
          <w:p w14:paraId="41C71656" w14:textId="2B868F27" w:rsidR="00586BE2" w:rsidRPr="00453B91" w:rsidRDefault="00586BE2" w:rsidP="00453B91">
            <w:pPr>
              <w:spacing w:after="80"/>
              <w:rPr>
                <w:rFonts w:ascii="Arial" w:hAnsi="Arial"/>
                <w:lang w:val="en-GB"/>
              </w:rPr>
            </w:pPr>
            <w:r w:rsidRPr="00453B91">
              <w:rPr>
                <w:rFonts w:ascii="Arial" w:hAnsi="Arial"/>
                <w:lang w:val="en-GB"/>
              </w:rPr>
              <w:t>ITEM</w:t>
            </w:r>
          </w:p>
        </w:tc>
        <w:tc>
          <w:tcPr>
            <w:tcW w:w="4394" w:type="dxa"/>
          </w:tcPr>
          <w:p w14:paraId="75B474D8" w14:textId="7BC2C331" w:rsidR="00586BE2" w:rsidRPr="00453B91" w:rsidRDefault="00586BE2" w:rsidP="00453B91">
            <w:pPr>
              <w:spacing w:after="80"/>
              <w:rPr>
                <w:rFonts w:ascii="Arial" w:hAnsi="Arial"/>
                <w:lang w:val="en-GB"/>
              </w:rPr>
            </w:pPr>
            <w:r w:rsidRPr="00453B91">
              <w:rPr>
                <w:rFonts w:ascii="Arial" w:hAnsi="Arial"/>
                <w:lang w:val="en-GB"/>
              </w:rPr>
              <w:t>description</w:t>
            </w:r>
          </w:p>
        </w:tc>
      </w:tr>
      <w:tr w:rsidR="00586BE2" w14:paraId="53DEB4E5" w14:textId="77777777" w:rsidTr="00586BE2">
        <w:tc>
          <w:tcPr>
            <w:tcW w:w="4810" w:type="dxa"/>
          </w:tcPr>
          <w:p w14:paraId="51D5762A" w14:textId="7AB9162F" w:rsidR="00586BE2" w:rsidRDefault="00586BE2" w:rsidP="00453B91">
            <w:pPr>
              <w:spacing w:after="80"/>
              <w:rPr>
                <w:rFonts w:ascii="Arial" w:hAnsi="Arial"/>
                <w:color w:val="0070C0"/>
                <w:lang w:val="en-GB"/>
              </w:rPr>
            </w:pPr>
            <w:r w:rsidRPr="00822D56">
              <w:rPr>
                <w:rFonts w:ascii="Arial" w:hAnsi="Arial"/>
                <w:color w:val="0070C0"/>
                <w:lang w:val="en-GB"/>
              </w:rPr>
              <w:t>advanced-custom-fields.5.8.0.zip</w:t>
            </w:r>
          </w:p>
        </w:tc>
        <w:tc>
          <w:tcPr>
            <w:tcW w:w="4394" w:type="dxa"/>
          </w:tcPr>
          <w:p w14:paraId="7450A159" w14:textId="0DBAE9CB" w:rsidR="00586BE2" w:rsidRDefault="00586BE2" w:rsidP="00453B91">
            <w:pPr>
              <w:spacing w:after="80"/>
              <w:rPr>
                <w:rFonts w:ascii="Arial" w:hAnsi="Arial"/>
                <w:color w:val="0070C0"/>
                <w:lang w:val="en-GB"/>
              </w:rPr>
            </w:pPr>
            <w:r>
              <w:rPr>
                <w:rFonts w:ascii="Arial" w:hAnsi="Arial"/>
                <w:color w:val="0070C0"/>
                <w:lang w:val="en-GB"/>
              </w:rPr>
              <w:t>Plugin</w:t>
            </w:r>
          </w:p>
        </w:tc>
      </w:tr>
      <w:tr w:rsidR="00586BE2" w14:paraId="7E674206" w14:textId="77777777" w:rsidTr="00586BE2">
        <w:tc>
          <w:tcPr>
            <w:tcW w:w="4810" w:type="dxa"/>
          </w:tcPr>
          <w:p w14:paraId="21CE975A" w14:textId="7088DDC0" w:rsidR="00586BE2" w:rsidRDefault="00586BE2" w:rsidP="00453B91">
            <w:pPr>
              <w:spacing w:after="80"/>
              <w:rPr>
                <w:rFonts w:ascii="Arial" w:hAnsi="Arial"/>
                <w:color w:val="0070C0"/>
                <w:lang w:val="en-GB"/>
              </w:rPr>
            </w:pPr>
            <w:r w:rsidRPr="00822D56">
              <w:rPr>
                <w:rFonts w:ascii="Arial" w:hAnsi="Arial"/>
                <w:color w:val="0070C0"/>
                <w:lang w:val="en-GB"/>
              </w:rPr>
              <w:t>all-in-one-wp-security-and-firewall.zip</w:t>
            </w:r>
          </w:p>
        </w:tc>
        <w:tc>
          <w:tcPr>
            <w:tcW w:w="4394" w:type="dxa"/>
          </w:tcPr>
          <w:p w14:paraId="10A30D44" w14:textId="71C2CEF3" w:rsidR="00586BE2" w:rsidRDefault="007B5A36" w:rsidP="00453B91">
            <w:pPr>
              <w:spacing w:after="80"/>
              <w:rPr>
                <w:rFonts w:ascii="Arial" w:hAnsi="Arial"/>
                <w:color w:val="0070C0"/>
                <w:lang w:val="en-GB"/>
              </w:rPr>
            </w:pPr>
            <w:r>
              <w:rPr>
                <w:rFonts w:ascii="Arial" w:hAnsi="Arial"/>
                <w:color w:val="0070C0"/>
                <w:lang w:val="en-GB"/>
              </w:rPr>
              <w:t>Plugin</w:t>
            </w:r>
          </w:p>
        </w:tc>
      </w:tr>
      <w:tr w:rsidR="00586BE2" w14:paraId="3347F1A8" w14:textId="77777777" w:rsidTr="00586BE2">
        <w:tc>
          <w:tcPr>
            <w:tcW w:w="4810" w:type="dxa"/>
          </w:tcPr>
          <w:p w14:paraId="5807385D" w14:textId="2682D2FB" w:rsidR="00586BE2" w:rsidRDefault="00586BE2" w:rsidP="00453B91">
            <w:pPr>
              <w:spacing w:after="80"/>
              <w:rPr>
                <w:rFonts w:ascii="Arial" w:hAnsi="Arial"/>
                <w:color w:val="0070C0"/>
                <w:lang w:val="en-GB"/>
              </w:rPr>
            </w:pPr>
            <w:r w:rsidRPr="00822D56">
              <w:rPr>
                <w:rFonts w:ascii="Arial" w:hAnsi="Arial"/>
                <w:color w:val="0070C0"/>
                <w:lang w:val="en-GB"/>
              </w:rPr>
              <w:t>autodescription.3.2.4.zip</w:t>
            </w:r>
          </w:p>
        </w:tc>
        <w:tc>
          <w:tcPr>
            <w:tcW w:w="4394" w:type="dxa"/>
          </w:tcPr>
          <w:p w14:paraId="280A3FAC" w14:textId="598A3E15" w:rsidR="00586BE2" w:rsidRDefault="007B5A36" w:rsidP="00453B91">
            <w:pPr>
              <w:spacing w:after="80"/>
              <w:rPr>
                <w:rFonts w:ascii="Arial" w:hAnsi="Arial"/>
                <w:color w:val="0070C0"/>
                <w:lang w:val="en-GB"/>
              </w:rPr>
            </w:pPr>
            <w:r>
              <w:rPr>
                <w:rFonts w:ascii="Arial" w:hAnsi="Arial"/>
                <w:color w:val="0070C0"/>
                <w:lang w:val="en-GB"/>
              </w:rPr>
              <w:t>Plugin</w:t>
            </w:r>
          </w:p>
        </w:tc>
      </w:tr>
      <w:tr w:rsidR="00586BE2" w14:paraId="34330A71" w14:textId="77777777" w:rsidTr="00586BE2">
        <w:tc>
          <w:tcPr>
            <w:tcW w:w="4810" w:type="dxa"/>
          </w:tcPr>
          <w:p w14:paraId="13C34ED0" w14:textId="066842D4" w:rsidR="00586BE2" w:rsidRDefault="00586BE2" w:rsidP="00453B91">
            <w:pPr>
              <w:spacing w:after="80"/>
              <w:rPr>
                <w:rFonts w:ascii="Arial" w:hAnsi="Arial"/>
                <w:color w:val="0070C0"/>
                <w:lang w:val="en-GB"/>
              </w:rPr>
            </w:pPr>
            <w:r w:rsidRPr="00822D56">
              <w:rPr>
                <w:rFonts w:ascii="Arial" w:hAnsi="Arial"/>
                <w:color w:val="0070C0"/>
                <w:lang w:val="en-GB"/>
              </w:rPr>
              <w:t>blankslate.2019.1.zip</w:t>
            </w:r>
          </w:p>
        </w:tc>
        <w:tc>
          <w:tcPr>
            <w:tcW w:w="4394" w:type="dxa"/>
          </w:tcPr>
          <w:p w14:paraId="46B32DB2" w14:textId="5229551C" w:rsidR="00586BE2" w:rsidRDefault="007B5A36" w:rsidP="00453B91">
            <w:pPr>
              <w:spacing w:after="80"/>
              <w:rPr>
                <w:rFonts w:ascii="Arial" w:hAnsi="Arial"/>
                <w:color w:val="0070C0"/>
                <w:lang w:val="en-GB"/>
              </w:rPr>
            </w:pPr>
            <w:r>
              <w:rPr>
                <w:rFonts w:ascii="Arial" w:hAnsi="Arial"/>
                <w:color w:val="0070C0"/>
                <w:lang w:val="en-GB"/>
              </w:rPr>
              <w:t>Theme</w:t>
            </w:r>
          </w:p>
        </w:tc>
      </w:tr>
      <w:tr w:rsidR="00586BE2" w14:paraId="35A499BA" w14:textId="77777777" w:rsidTr="00586BE2">
        <w:tc>
          <w:tcPr>
            <w:tcW w:w="4810" w:type="dxa"/>
          </w:tcPr>
          <w:p w14:paraId="5A5CD12C" w14:textId="3C5EBFE8" w:rsidR="00586BE2" w:rsidRDefault="00586BE2" w:rsidP="00453B91">
            <w:pPr>
              <w:spacing w:after="80"/>
              <w:rPr>
                <w:rFonts w:ascii="Arial" w:hAnsi="Arial"/>
                <w:color w:val="0070C0"/>
                <w:lang w:val="en-GB"/>
              </w:rPr>
            </w:pPr>
            <w:r w:rsidRPr="00822D56">
              <w:rPr>
                <w:rFonts w:ascii="Arial" w:hAnsi="Arial"/>
                <w:color w:val="0070C0"/>
                <w:lang w:val="en-GB"/>
              </w:rPr>
              <w:t>contact-form-7.5.1.3.zip</w:t>
            </w:r>
          </w:p>
        </w:tc>
        <w:tc>
          <w:tcPr>
            <w:tcW w:w="4394" w:type="dxa"/>
          </w:tcPr>
          <w:p w14:paraId="148C945B" w14:textId="16B2EC1D" w:rsidR="00586BE2" w:rsidRDefault="007B5A36" w:rsidP="00453B91">
            <w:pPr>
              <w:spacing w:after="80"/>
              <w:rPr>
                <w:rFonts w:ascii="Arial" w:hAnsi="Arial"/>
                <w:color w:val="0070C0"/>
                <w:lang w:val="en-GB"/>
              </w:rPr>
            </w:pPr>
            <w:r>
              <w:rPr>
                <w:rFonts w:ascii="Arial" w:hAnsi="Arial"/>
                <w:color w:val="0070C0"/>
                <w:lang w:val="en-GB"/>
              </w:rPr>
              <w:t>Plugin</w:t>
            </w:r>
          </w:p>
        </w:tc>
      </w:tr>
      <w:tr w:rsidR="00586BE2" w14:paraId="5A606F04" w14:textId="77777777" w:rsidTr="00586BE2">
        <w:tc>
          <w:tcPr>
            <w:tcW w:w="4810" w:type="dxa"/>
          </w:tcPr>
          <w:p w14:paraId="06AA328A" w14:textId="092B63C0" w:rsidR="00586BE2" w:rsidRDefault="00586BE2" w:rsidP="00453B91">
            <w:pPr>
              <w:spacing w:after="80"/>
              <w:rPr>
                <w:rFonts w:ascii="Arial" w:hAnsi="Arial"/>
                <w:color w:val="0070C0"/>
                <w:lang w:val="en-GB"/>
              </w:rPr>
            </w:pPr>
            <w:r w:rsidRPr="00822D56">
              <w:rPr>
                <w:rFonts w:ascii="Arial" w:hAnsi="Arial"/>
                <w:color w:val="0070C0"/>
                <w:lang w:val="en-GB"/>
              </w:rPr>
              <w:t>contact-form-plugin.4.1.5.zip</w:t>
            </w:r>
          </w:p>
        </w:tc>
        <w:tc>
          <w:tcPr>
            <w:tcW w:w="4394" w:type="dxa"/>
          </w:tcPr>
          <w:p w14:paraId="46694039" w14:textId="6918DF50" w:rsidR="00586BE2" w:rsidRDefault="007B5A36" w:rsidP="00453B91">
            <w:pPr>
              <w:spacing w:after="80"/>
              <w:rPr>
                <w:rFonts w:ascii="Arial" w:hAnsi="Arial"/>
                <w:color w:val="0070C0"/>
                <w:lang w:val="en-GB"/>
              </w:rPr>
            </w:pPr>
            <w:r>
              <w:rPr>
                <w:rFonts w:ascii="Arial" w:hAnsi="Arial"/>
                <w:color w:val="0070C0"/>
                <w:lang w:val="en-GB"/>
              </w:rPr>
              <w:t>Plugin</w:t>
            </w:r>
          </w:p>
        </w:tc>
      </w:tr>
      <w:tr w:rsidR="00586BE2" w14:paraId="29E6E3F8" w14:textId="77777777" w:rsidTr="00586BE2">
        <w:tc>
          <w:tcPr>
            <w:tcW w:w="4810" w:type="dxa"/>
          </w:tcPr>
          <w:p w14:paraId="16ABC717" w14:textId="3D6921A2" w:rsidR="00586BE2" w:rsidRDefault="00586BE2" w:rsidP="00453B91">
            <w:pPr>
              <w:spacing w:after="80"/>
              <w:rPr>
                <w:rFonts w:ascii="Arial" w:hAnsi="Arial"/>
                <w:color w:val="0070C0"/>
                <w:lang w:val="en-GB"/>
              </w:rPr>
            </w:pPr>
            <w:r w:rsidRPr="00822D56">
              <w:rPr>
                <w:rFonts w:ascii="Arial" w:hAnsi="Arial"/>
                <w:color w:val="0070C0"/>
                <w:lang w:val="en-GB"/>
              </w:rPr>
              <w:t>contact-forms-builder.1.5.2.zip</w:t>
            </w:r>
          </w:p>
        </w:tc>
        <w:tc>
          <w:tcPr>
            <w:tcW w:w="4394" w:type="dxa"/>
          </w:tcPr>
          <w:p w14:paraId="57016AC3" w14:textId="7A3BE48A" w:rsidR="00586BE2" w:rsidRDefault="007B5A36" w:rsidP="00453B91">
            <w:pPr>
              <w:spacing w:after="80"/>
              <w:rPr>
                <w:rFonts w:ascii="Arial" w:hAnsi="Arial"/>
                <w:color w:val="0070C0"/>
                <w:lang w:val="en-GB"/>
              </w:rPr>
            </w:pPr>
            <w:r>
              <w:rPr>
                <w:rFonts w:ascii="Arial" w:hAnsi="Arial"/>
                <w:color w:val="0070C0"/>
                <w:lang w:val="en-GB"/>
              </w:rPr>
              <w:t>Plugin</w:t>
            </w:r>
          </w:p>
        </w:tc>
      </w:tr>
      <w:tr w:rsidR="00586BE2" w14:paraId="122C322D" w14:textId="77777777" w:rsidTr="00586BE2">
        <w:tc>
          <w:tcPr>
            <w:tcW w:w="4810" w:type="dxa"/>
          </w:tcPr>
          <w:p w14:paraId="3FBC5089" w14:textId="34A4A6E6" w:rsidR="00586BE2" w:rsidRDefault="00586BE2" w:rsidP="00453B91">
            <w:pPr>
              <w:spacing w:after="80"/>
              <w:rPr>
                <w:rFonts w:ascii="Arial" w:hAnsi="Arial"/>
                <w:color w:val="0070C0"/>
                <w:lang w:val="en-GB"/>
              </w:rPr>
            </w:pPr>
            <w:r w:rsidRPr="00822D56">
              <w:rPr>
                <w:rFonts w:ascii="Arial" w:hAnsi="Arial"/>
                <w:color w:val="0070C0"/>
                <w:lang w:val="en-GB"/>
              </w:rPr>
              <w:t>elegant-responsive-content-slider.1.0.1.zip</w:t>
            </w:r>
          </w:p>
        </w:tc>
        <w:tc>
          <w:tcPr>
            <w:tcW w:w="4394" w:type="dxa"/>
          </w:tcPr>
          <w:p w14:paraId="366A731C" w14:textId="66BB7239" w:rsidR="00586BE2" w:rsidRDefault="007B5A36" w:rsidP="00453B91">
            <w:pPr>
              <w:spacing w:after="80"/>
              <w:rPr>
                <w:rFonts w:ascii="Arial" w:hAnsi="Arial"/>
                <w:color w:val="0070C0"/>
                <w:lang w:val="en-GB"/>
              </w:rPr>
            </w:pPr>
            <w:r>
              <w:rPr>
                <w:rFonts w:ascii="Arial" w:hAnsi="Arial"/>
                <w:color w:val="0070C0"/>
                <w:lang w:val="en-GB"/>
              </w:rPr>
              <w:t>Plugin</w:t>
            </w:r>
          </w:p>
        </w:tc>
      </w:tr>
      <w:tr w:rsidR="00586BE2" w14:paraId="136C675C" w14:textId="77777777" w:rsidTr="00586BE2">
        <w:tc>
          <w:tcPr>
            <w:tcW w:w="4810" w:type="dxa"/>
          </w:tcPr>
          <w:p w14:paraId="6C31E391" w14:textId="5109F05E" w:rsidR="00586BE2" w:rsidRDefault="00586BE2" w:rsidP="00453B91">
            <w:pPr>
              <w:spacing w:after="80"/>
              <w:rPr>
                <w:rFonts w:ascii="Arial" w:hAnsi="Arial"/>
                <w:color w:val="0070C0"/>
                <w:lang w:val="en-GB"/>
              </w:rPr>
            </w:pPr>
            <w:r w:rsidRPr="00822D56">
              <w:rPr>
                <w:rFonts w:ascii="Arial" w:hAnsi="Arial"/>
                <w:color w:val="0070C0"/>
                <w:lang w:val="en-GB"/>
              </w:rPr>
              <w:t>jetpack-6.9.zip</w:t>
            </w:r>
          </w:p>
        </w:tc>
        <w:tc>
          <w:tcPr>
            <w:tcW w:w="4394" w:type="dxa"/>
          </w:tcPr>
          <w:p w14:paraId="50F425AA" w14:textId="4019EAB8" w:rsidR="00586BE2" w:rsidRDefault="007B5A36" w:rsidP="00453B91">
            <w:pPr>
              <w:spacing w:after="80"/>
              <w:rPr>
                <w:rFonts w:ascii="Arial" w:hAnsi="Arial"/>
                <w:color w:val="0070C0"/>
                <w:lang w:val="en-GB"/>
              </w:rPr>
            </w:pPr>
            <w:r>
              <w:rPr>
                <w:rFonts w:ascii="Arial" w:hAnsi="Arial"/>
                <w:color w:val="0070C0"/>
                <w:lang w:val="en-GB"/>
              </w:rPr>
              <w:t>Plugin</w:t>
            </w:r>
          </w:p>
        </w:tc>
      </w:tr>
      <w:tr w:rsidR="00586BE2" w14:paraId="684DC395" w14:textId="77777777" w:rsidTr="00586BE2">
        <w:tc>
          <w:tcPr>
            <w:tcW w:w="4810" w:type="dxa"/>
          </w:tcPr>
          <w:p w14:paraId="1D120DCC" w14:textId="73AEEB67" w:rsidR="00586BE2" w:rsidRDefault="00586BE2" w:rsidP="00453B91">
            <w:pPr>
              <w:spacing w:after="80"/>
              <w:rPr>
                <w:rFonts w:ascii="Arial" w:hAnsi="Arial"/>
                <w:color w:val="0070C0"/>
                <w:lang w:val="en-GB"/>
              </w:rPr>
            </w:pPr>
            <w:r w:rsidRPr="00822D56">
              <w:rPr>
                <w:rFonts w:ascii="Arial" w:hAnsi="Arial"/>
                <w:color w:val="0070C0"/>
                <w:lang w:val="en-GB"/>
              </w:rPr>
              <w:t>sample_underscores.zip</w:t>
            </w:r>
          </w:p>
        </w:tc>
        <w:tc>
          <w:tcPr>
            <w:tcW w:w="4394" w:type="dxa"/>
          </w:tcPr>
          <w:p w14:paraId="58A800AF" w14:textId="6E49416F" w:rsidR="00586BE2" w:rsidRDefault="007B5A36" w:rsidP="00453B91">
            <w:pPr>
              <w:spacing w:after="80"/>
              <w:rPr>
                <w:rFonts w:ascii="Arial" w:hAnsi="Arial"/>
                <w:color w:val="0070C0"/>
                <w:lang w:val="en-GB"/>
              </w:rPr>
            </w:pPr>
            <w:r>
              <w:rPr>
                <w:rFonts w:ascii="Arial" w:hAnsi="Arial"/>
                <w:color w:val="0070C0"/>
                <w:lang w:val="en-GB"/>
              </w:rPr>
              <w:t>Theme</w:t>
            </w:r>
          </w:p>
        </w:tc>
      </w:tr>
      <w:tr w:rsidR="00586BE2" w14:paraId="1F1A7C50" w14:textId="77777777" w:rsidTr="00586BE2">
        <w:tc>
          <w:tcPr>
            <w:tcW w:w="4810" w:type="dxa"/>
          </w:tcPr>
          <w:p w14:paraId="1547C939" w14:textId="374CE0C3" w:rsidR="00586BE2" w:rsidRDefault="00586BE2" w:rsidP="00453B91">
            <w:pPr>
              <w:spacing w:after="80"/>
              <w:rPr>
                <w:rFonts w:ascii="Arial" w:hAnsi="Arial"/>
                <w:color w:val="0070C0"/>
                <w:lang w:val="en-GB"/>
              </w:rPr>
            </w:pPr>
            <w:r w:rsidRPr="00822D56">
              <w:rPr>
                <w:rFonts w:ascii="Arial" w:hAnsi="Arial"/>
                <w:color w:val="0070C0"/>
                <w:lang w:val="en-GB"/>
              </w:rPr>
              <w:t>seo-by-rank-math.1.0.24.zip</w:t>
            </w:r>
          </w:p>
        </w:tc>
        <w:tc>
          <w:tcPr>
            <w:tcW w:w="4394" w:type="dxa"/>
          </w:tcPr>
          <w:p w14:paraId="7DFF51F1" w14:textId="0B602DFF" w:rsidR="00586BE2" w:rsidRDefault="007B5A36" w:rsidP="00453B91">
            <w:pPr>
              <w:spacing w:after="80"/>
              <w:rPr>
                <w:rFonts w:ascii="Arial" w:hAnsi="Arial"/>
                <w:color w:val="0070C0"/>
                <w:lang w:val="en-GB"/>
              </w:rPr>
            </w:pPr>
            <w:r>
              <w:rPr>
                <w:rFonts w:ascii="Arial" w:hAnsi="Arial"/>
                <w:color w:val="0070C0"/>
                <w:lang w:val="en-GB"/>
              </w:rPr>
              <w:t>Plugin</w:t>
            </w:r>
          </w:p>
        </w:tc>
      </w:tr>
      <w:tr w:rsidR="00586BE2" w14:paraId="6424D0F2" w14:textId="77777777" w:rsidTr="00586BE2">
        <w:tc>
          <w:tcPr>
            <w:tcW w:w="4810" w:type="dxa"/>
          </w:tcPr>
          <w:p w14:paraId="795A7DA1" w14:textId="6CAC8B2D" w:rsidR="00586BE2" w:rsidRDefault="00586BE2" w:rsidP="00453B91">
            <w:pPr>
              <w:spacing w:after="80"/>
              <w:rPr>
                <w:rFonts w:ascii="Arial" w:hAnsi="Arial"/>
                <w:color w:val="0070C0"/>
                <w:lang w:val="en-GB"/>
              </w:rPr>
            </w:pPr>
            <w:r w:rsidRPr="00822D56">
              <w:rPr>
                <w:rFonts w:ascii="Arial" w:hAnsi="Arial"/>
                <w:color w:val="0070C0"/>
                <w:lang w:val="en-GB"/>
              </w:rPr>
              <w:t>wonderplugin-carousel-free.zip</w:t>
            </w:r>
          </w:p>
        </w:tc>
        <w:tc>
          <w:tcPr>
            <w:tcW w:w="4394" w:type="dxa"/>
          </w:tcPr>
          <w:p w14:paraId="1F928605" w14:textId="03D14E0E" w:rsidR="00586BE2" w:rsidRDefault="007B5A36" w:rsidP="00453B91">
            <w:pPr>
              <w:spacing w:after="80"/>
              <w:rPr>
                <w:rFonts w:ascii="Arial" w:hAnsi="Arial"/>
                <w:color w:val="0070C0"/>
                <w:lang w:val="en-GB"/>
              </w:rPr>
            </w:pPr>
            <w:r>
              <w:rPr>
                <w:rFonts w:ascii="Arial" w:hAnsi="Arial"/>
                <w:color w:val="0070C0"/>
                <w:lang w:val="en-GB"/>
              </w:rPr>
              <w:t>Plugin</w:t>
            </w:r>
          </w:p>
        </w:tc>
      </w:tr>
      <w:tr w:rsidR="00586BE2" w14:paraId="62FC2455" w14:textId="77777777" w:rsidTr="00586BE2">
        <w:tc>
          <w:tcPr>
            <w:tcW w:w="4810" w:type="dxa"/>
          </w:tcPr>
          <w:p w14:paraId="67CB08C6" w14:textId="510750F4" w:rsidR="00586BE2" w:rsidRDefault="00586BE2" w:rsidP="00453B91">
            <w:pPr>
              <w:spacing w:after="80"/>
              <w:rPr>
                <w:rFonts w:ascii="Arial" w:hAnsi="Arial"/>
                <w:color w:val="0070C0"/>
                <w:lang w:val="en-GB"/>
              </w:rPr>
            </w:pPr>
            <w:r w:rsidRPr="00822D56">
              <w:rPr>
                <w:rFonts w:ascii="Arial" w:hAnsi="Arial"/>
                <w:color w:val="0070C0"/>
                <w:lang w:val="en-GB"/>
              </w:rPr>
              <w:t>wordfence.7.3.2.zip</w:t>
            </w:r>
          </w:p>
        </w:tc>
        <w:tc>
          <w:tcPr>
            <w:tcW w:w="4394" w:type="dxa"/>
          </w:tcPr>
          <w:p w14:paraId="731C7F26" w14:textId="6D7EB56E" w:rsidR="00586BE2" w:rsidRDefault="00586BE2" w:rsidP="00453B91">
            <w:pPr>
              <w:spacing w:after="80"/>
              <w:rPr>
                <w:rFonts w:ascii="Arial" w:hAnsi="Arial"/>
                <w:color w:val="0070C0"/>
                <w:lang w:val="en-GB"/>
              </w:rPr>
            </w:pPr>
            <w:r>
              <w:rPr>
                <w:rFonts w:ascii="Arial" w:hAnsi="Arial"/>
                <w:color w:val="0070C0"/>
                <w:lang w:val="en-GB"/>
              </w:rPr>
              <w:t>Plugin</w:t>
            </w:r>
          </w:p>
        </w:tc>
      </w:tr>
      <w:tr w:rsidR="00586BE2" w14:paraId="4BA1B594" w14:textId="77777777" w:rsidTr="00586BE2">
        <w:tc>
          <w:tcPr>
            <w:tcW w:w="4810" w:type="dxa"/>
          </w:tcPr>
          <w:p w14:paraId="1E358301" w14:textId="5949F7AA" w:rsidR="00586BE2" w:rsidRDefault="007B5A36" w:rsidP="00453B91">
            <w:pPr>
              <w:spacing w:after="80"/>
              <w:rPr>
                <w:rFonts w:ascii="Arial" w:hAnsi="Arial"/>
                <w:color w:val="0070C0"/>
                <w:lang w:val="en-GB"/>
              </w:rPr>
            </w:pPr>
            <w:r w:rsidRPr="007B5A36">
              <w:rPr>
                <w:rFonts w:ascii="Arial" w:hAnsi="Arial"/>
                <w:color w:val="0070C0"/>
                <w:lang w:val="en-GB"/>
              </w:rPr>
              <w:t>wordpress-seo.11.2.1.zip</w:t>
            </w:r>
          </w:p>
        </w:tc>
        <w:tc>
          <w:tcPr>
            <w:tcW w:w="4394" w:type="dxa"/>
          </w:tcPr>
          <w:p w14:paraId="05EF7F4E" w14:textId="0FAC2E54" w:rsidR="00586BE2" w:rsidRDefault="007B5A36" w:rsidP="00453B91">
            <w:pPr>
              <w:spacing w:after="80"/>
              <w:rPr>
                <w:rFonts w:ascii="Arial" w:hAnsi="Arial"/>
                <w:color w:val="0070C0"/>
                <w:lang w:val="en-GB"/>
              </w:rPr>
            </w:pPr>
            <w:r>
              <w:rPr>
                <w:rFonts w:ascii="Arial" w:hAnsi="Arial"/>
                <w:color w:val="0070C0"/>
                <w:lang w:val="en-GB"/>
              </w:rPr>
              <w:t>Plugin</w:t>
            </w:r>
          </w:p>
        </w:tc>
      </w:tr>
      <w:tr w:rsidR="00586BE2" w14:paraId="24868D9E" w14:textId="77777777" w:rsidTr="00586BE2">
        <w:tc>
          <w:tcPr>
            <w:tcW w:w="4810" w:type="dxa"/>
          </w:tcPr>
          <w:p w14:paraId="0A3B9B21" w14:textId="1A8DF109" w:rsidR="00586BE2" w:rsidRDefault="007B5A36" w:rsidP="00453B91">
            <w:pPr>
              <w:spacing w:after="80"/>
              <w:rPr>
                <w:rFonts w:ascii="Arial" w:hAnsi="Arial"/>
                <w:color w:val="0070C0"/>
                <w:lang w:val="en-GB"/>
              </w:rPr>
            </w:pPr>
            <w:r w:rsidRPr="007B5A36">
              <w:rPr>
                <w:rFonts w:ascii="Arial" w:hAnsi="Arial"/>
                <w:color w:val="0070C0"/>
                <w:lang w:val="en-GB"/>
              </w:rPr>
              <w:t>wp-responsive-jquery-slider.1.7.zip</w:t>
            </w:r>
          </w:p>
        </w:tc>
        <w:tc>
          <w:tcPr>
            <w:tcW w:w="4394" w:type="dxa"/>
          </w:tcPr>
          <w:p w14:paraId="2BBB0613" w14:textId="5B7A0BAE" w:rsidR="00586BE2" w:rsidRDefault="007B5A36" w:rsidP="00453B91">
            <w:pPr>
              <w:spacing w:after="80"/>
              <w:rPr>
                <w:rFonts w:ascii="Arial" w:hAnsi="Arial"/>
                <w:color w:val="0070C0"/>
                <w:lang w:val="en-GB"/>
              </w:rPr>
            </w:pPr>
            <w:r>
              <w:rPr>
                <w:rFonts w:ascii="Arial" w:hAnsi="Arial"/>
                <w:color w:val="0070C0"/>
                <w:lang w:val="en-GB"/>
              </w:rPr>
              <w:t>Plugin</w:t>
            </w:r>
          </w:p>
        </w:tc>
      </w:tr>
    </w:tbl>
    <w:p w14:paraId="354C9ED8" w14:textId="77777777" w:rsidR="00453B91" w:rsidRPr="00453B91" w:rsidRDefault="00453B91" w:rsidP="00453B91">
      <w:pPr>
        <w:pStyle w:val="Heading1"/>
        <w:rPr>
          <w:lang w:val="en-GB"/>
        </w:rPr>
      </w:pPr>
      <w:bookmarkStart w:id="33" w:name="_Toc16640153"/>
      <w:r w:rsidRPr="00453B91">
        <w:rPr>
          <w:lang w:val="en-GB"/>
        </w:rPr>
        <w:t>Marking Scheme</w:t>
      </w:r>
      <w:bookmarkEnd w:id="33"/>
    </w:p>
    <w:p w14:paraId="57768548" w14:textId="06202978" w:rsidR="00453B91" w:rsidRPr="00453B91" w:rsidRDefault="00453B91" w:rsidP="00453B91">
      <w:pPr>
        <w:spacing w:after="80"/>
        <w:rPr>
          <w:rFonts w:ascii="Arial" w:hAnsi="Arial"/>
          <w:color w:val="0070C0"/>
          <w:lang w:val="en-GB"/>
        </w:rPr>
      </w:pPr>
    </w:p>
    <w:tbl>
      <w:tblPr>
        <w:tblStyle w:val="WSI-Table1"/>
        <w:tblW w:w="0" w:type="auto"/>
        <w:tblLook w:val="04A0" w:firstRow="1" w:lastRow="0" w:firstColumn="1" w:lastColumn="0" w:noHBand="0" w:noVBand="1"/>
      </w:tblPr>
      <w:tblGrid>
        <w:gridCol w:w="1922"/>
        <w:gridCol w:w="1923"/>
        <w:gridCol w:w="1925"/>
        <w:gridCol w:w="1926"/>
        <w:gridCol w:w="1922"/>
      </w:tblGrid>
      <w:tr w:rsidR="00E90828" w14:paraId="64A748B1" w14:textId="77777777" w:rsidTr="00761784">
        <w:trPr>
          <w:cnfStyle w:val="100000000000" w:firstRow="1" w:lastRow="0" w:firstColumn="0" w:lastColumn="0" w:oddVBand="0" w:evenVBand="0" w:oddHBand="0" w:evenHBand="0" w:firstRowFirstColumn="0" w:firstRowLastColumn="0" w:lastRowFirstColumn="0" w:lastRowLastColumn="0"/>
        </w:trPr>
        <w:tc>
          <w:tcPr>
            <w:tcW w:w="1922" w:type="dxa"/>
          </w:tcPr>
          <w:p w14:paraId="5580FE08" w14:textId="77777777" w:rsidR="00E90828" w:rsidRPr="00453B91" w:rsidRDefault="00E90828" w:rsidP="006E6573">
            <w:pPr>
              <w:spacing w:after="80"/>
              <w:rPr>
                <w:rFonts w:ascii="Arial" w:hAnsi="Arial"/>
                <w:lang w:val="en-GB"/>
              </w:rPr>
            </w:pPr>
            <w:r>
              <w:rPr>
                <w:rFonts w:ascii="Arial" w:hAnsi="Arial"/>
                <w:lang w:val="en-GB"/>
              </w:rPr>
              <w:lastRenderedPageBreak/>
              <w:t>Section</w:t>
            </w:r>
          </w:p>
        </w:tc>
        <w:tc>
          <w:tcPr>
            <w:tcW w:w="1923" w:type="dxa"/>
          </w:tcPr>
          <w:p w14:paraId="509E6195" w14:textId="77777777" w:rsidR="00E90828" w:rsidRPr="00453B91" w:rsidRDefault="00E90828" w:rsidP="006E6573">
            <w:pPr>
              <w:spacing w:after="80"/>
              <w:rPr>
                <w:rFonts w:ascii="Arial" w:hAnsi="Arial"/>
                <w:lang w:val="en-GB"/>
              </w:rPr>
            </w:pPr>
            <w:r>
              <w:rPr>
                <w:rFonts w:ascii="Arial" w:hAnsi="Arial"/>
                <w:lang w:val="en-GB"/>
              </w:rPr>
              <w:t>CRiterion</w:t>
            </w:r>
          </w:p>
        </w:tc>
        <w:tc>
          <w:tcPr>
            <w:tcW w:w="1925" w:type="dxa"/>
          </w:tcPr>
          <w:p w14:paraId="67126173" w14:textId="77777777" w:rsidR="00E90828" w:rsidRPr="00453B91" w:rsidRDefault="00E90828" w:rsidP="006E6573">
            <w:pPr>
              <w:spacing w:after="80"/>
              <w:rPr>
                <w:rFonts w:ascii="Arial" w:hAnsi="Arial"/>
                <w:lang w:val="en-GB"/>
              </w:rPr>
            </w:pPr>
            <w:r>
              <w:rPr>
                <w:rFonts w:ascii="Arial" w:hAnsi="Arial"/>
                <w:lang w:val="en-GB"/>
              </w:rPr>
              <w:t>judgement marks</w:t>
            </w:r>
          </w:p>
        </w:tc>
        <w:tc>
          <w:tcPr>
            <w:tcW w:w="1926" w:type="dxa"/>
          </w:tcPr>
          <w:p w14:paraId="47316E31" w14:textId="77777777" w:rsidR="00E90828" w:rsidRPr="00453B91" w:rsidRDefault="00E90828" w:rsidP="006E6573">
            <w:pPr>
              <w:spacing w:after="80"/>
              <w:rPr>
                <w:rFonts w:ascii="Arial" w:hAnsi="Arial"/>
                <w:lang w:val="en-GB"/>
              </w:rPr>
            </w:pPr>
            <w:r>
              <w:rPr>
                <w:rFonts w:ascii="Arial" w:hAnsi="Arial"/>
                <w:lang w:val="en-GB"/>
              </w:rPr>
              <w:t>measurement marks</w:t>
            </w:r>
          </w:p>
        </w:tc>
        <w:tc>
          <w:tcPr>
            <w:tcW w:w="1922" w:type="dxa"/>
          </w:tcPr>
          <w:p w14:paraId="4E5D197A" w14:textId="77777777" w:rsidR="00E90828" w:rsidRPr="00453B91" w:rsidRDefault="00E90828" w:rsidP="006E6573">
            <w:pPr>
              <w:spacing w:after="80"/>
              <w:rPr>
                <w:rFonts w:ascii="Arial" w:hAnsi="Arial"/>
                <w:lang w:val="en-GB"/>
              </w:rPr>
            </w:pPr>
            <w:r>
              <w:rPr>
                <w:rFonts w:ascii="Arial" w:hAnsi="Arial"/>
                <w:lang w:val="en-GB"/>
              </w:rPr>
              <w:t>total</w:t>
            </w:r>
          </w:p>
        </w:tc>
      </w:tr>
      <w:tr w:rsidR="00E90828" w14:paraId="51774D8B" w14:textId="77777777" w:rsidTr="00761784">
        <w:tc>
          <w:tcPr>
            <w:tcW w:w="1922" w:type="dxa"/>
          </w:tcPr>
          <w:p w14:paraId="009C934F" w14:textId="502AC676" w:rsidR="00E90828" w:rsidRDefault="00761784" w:rsidP="006E6573">
            <w:pPr>
              <w:spacing w:after="80"/>
              <w:rPr>
                <w:rFonts w:ascii="Arial" w:hAnsi="Arial"/>
                <w:color w:val="0070C0"/>
                <w:lang w:val="en-GB"/>
              </w:rPr>
            </w:pPr>
            <w:r>
              <w:rPr>
                <w:rFonts w:ascii="Arial" w:hAnsi="Arial"/>
                <w:color w:val="0070C0"/>
                <w:lang w:val="en-GB"/>
              </w:rPr>
              <w:t>B</w:t>
            </w:r>
            <w:r w:rsidR="00E90828">
              <w:rPr>
                <w:rFonts w:ascii="Arial" w:hAnsi="Arial"/>
                <w:color w:val="0070C0"/>
                <w:lang w:val="en-GB"/>
              </w:rPr>
              <w:t>1</w:t>
            </w:r>
          </w:p>
        </w:tc>
        <w:tc>
          <w:tcPr>
            <w:tcW w:w="1923" w:type="dxa"/>
          </w:tcPr>
          <w:p w14:paraId="11CBEB7C" w14:textId="0BD759A2" w:rsidR="00E90828" w:rsidRPr="00B33E04" w:rsidRDefault="00E90828" w:rsidP="006E6573">
            <w:pPr>
              <w:spacing w:after="80"/>
              <w:rPr>
                <w:rFonts w:ascii="Arial" w:hAnsi="Arial"/>
                <w:color w:val="0070C0"/>
              </w:rPr>
            </w:pPr>
            <w:r w:rsidRPr="00676674">
              <w:rPr>
                <w:rFonts w:ascii="Arial" w:hAnsi="Arial"/>
                <w:color w:val="0070C0"/>
              </w:rPr>
              <w:t xml:space="preserve">CMS </w:t>
            </w:r>
            <w:r w:rsidR="00761784">
              <w:rPr>
                <w:rFonts w:ascii="Arial" w:hAnsi="Arial"/>
                <w:color w:val="0070C0"/>
              </w:rPr>
              <w:t>Theme</w:t>
            </w:r>
          </w:p>
        </w:tc>
        <w:tc>
          <w:tcPr>
            <w:tcW w:w="1925" w:type="dxa"/>
          </w:tcPr>
          <w:p w14:paraId="5715A6D9" w14:textId="027DD2FD" w:rsidR="00E90828" w:rsidRDefault="00761784" w:rsidP="006E6573">
            <w:pPr>
              <w:spacing w:after="80"/>
              <w:rPr>
                <w:rFonts w:ascii="Arial" w:hAnsi="Arial"/>
                <w:color w:val="0070C0"/>
                <w:lang w:val="en-GB"/>
              </w:rPr>
            </w:pPr>
            <w:r>
              <w:rPr>
                <w:rFonts w:ascii="Arial" w:hAnsi="Arial"/>
                <w:color w:val="0070C0"/>
                <w:lang w:val="en-GB"/>
              </w:rPr>
              <w:t>0</w:t>
            </w:r>
          </w:p>
        </w:tc>
        <w:tc>
          <w:tcPr>
            <w:tcW w:w="1926" w:type="dxa"/>
          </w:tcPr>
          <w:p w14:paraId="74AEBE04" w14:textId="37A56105" w:rsidR="00E90828" w:rsidRDefault="00761784" w:rsidP="006E6573">
            <w:pPr>
              <w:spacing w:after="80"/>
              <w:rPr>
                <w:rFonts w:ascii="Arial" w:hAnsi="Arial"/>
                <w:color w:val="0070C0"/>
                <w:lang w:val="en-GB"/>
              </w:rPr>
            </w:pPr>
            <w:r>
              <w:rPr>
                <w:rFonts w:ascii="Arial" w:hAnsi="Arial"/>
                <w:color w:val="0070C0"/>
                <w:lang w:val="en-GB"/>
              </w:rPr>
              <w:t>3.0</w:t>
            </w:r>
          </w:p>
        </w:tc>
        <w:tc>
          <w:tcPr>
            <w:tcW w:w="1922" w:type="dxa"/>
          </w:tcPr>
          <w:p w14:paraId="6EBC8641" w14:textId="05E3D9DF" w:rsidR="00E90828" w:rsidRDefault="00E90828" w:rsidP="006E6573">
            <w:pPr>
              <w:spacing w:after="80"/>
              <w:rPr>
                <w:rFonts w:ascii="Arial" w:hAnsi="Arial"/>
                <w:color w:val="0070C0"/>
                <w:lang w:val="en-GB"/>
              </w:rPr>
            </w:pPr>
            <w:r>
              <w:rPr>
                <w:rFonts w:ascii="Arial" w:hAnsi="Arial"/>
                <w:color w:val="0070C0"/>
                <w:lang w:val="en-GB"/>
              </w:rPr>
              <w:t>3</w:t>
            </w:r>
            <w:r w:rsidR="00761784">
              <w:rPr>
                <w:rFonts w:ascii="Arial" w:hAnsi="Arial"/>
                <w:color w:val="0070C0"/>
                <w:lang w:val="en-GB"/>
              </w:rPr>
              <w:t>.0</w:t>
            </w:r>
          </w:p>
        </w:tc>
      </w:tr>
      <w:tr w:rsidR="00E90828" w14:paraId="3198CE0E" w14:textId="77777777" w:rsidTr="00761784">
        <w:tc>
          <w:tcPr>
            <w:tcW w:w="1922" w:type="dxa"/>
          </w:tcPr>
          <w:p w14:paraId="68E6B6EB" w14:textId="140C7F67" w:rsidR="00E90828" w:rsidRDefault="00761784" w:rsidP="006E6573">
            <w:pPr>
              <w:spacing w:after="80"/>
              <w:rPr>
                <w:rFonts w:ascii="Arial" w:hAnsi="Arial"/>
                <w:color w:val="0070C0"/>
                <w:lang w:val="en-GB"/>
              </w:rPr>
            </w:pPr>
            <w:r>
              <w:rPr>
                <w:rFonts w:ascii="Arial" w:hAnsi="Arial"/>
                <w:color w:val="0070C0"/>
                <w:lang w:val="en-GB"/>
              </w:rPr>
              <w:t>B</w:t>
            </w:r>
            <w:r w:rsidR="00E90828">
              <w:rPr>
                <w:rFonts w:ascii="Arial" w:hAnsi="Arial"/>
                <w:color w:val="0070C0"/>
                <w:lang w:val="en-GB"/>
              </w:rPr>
              <w:t>2</w:t>
            </w:r>
          </w:p>
        </w:tc>
        <w:tc>
          <w:tcPr>
            <w:tcW w:w="1923" w:type="dxa"/>
          </w:tcPr>
          <w:p w14:paraId="76044503" w14:textId="79939278" w:rsidR="00E90828" w:rsidRPr="00B33E04" w:rsidRDefault="00E90828" w:rsidP="006E6573">
            <w:pPr>
              <w:spacing w:after="80"/>
              <w:rPr>
                <w:rFonts w:ascii="Arial" w:hAnsi="Arial"/>
                <w:color w:val="0070C0"/>
              </w:rPr>
            </w:pPr>
            <w:r w:rsidRPr="00B33E04">
              <w:rPr>
                <w:rFonts w:ascii="Arial" w:hAnsi="Arial"/>
                <w:color w:val="0070C0"/>
              </w:rPr>
              <w:t xml:space="preserve">CMS </w:t>
            </w:r>
            <w:r w:rsidR="00761784">
              <w:rPr>
                <w:rFonts w:ascii="Arial" w:hAnsi="Arial"/>
                <w:color w:val="0070C0"/>
              </w:rPr>
              <w:t>Configuration</w:t>
            </w:r>
            <w:r w:rsidRPr="00B33E04">
              <w:rPr>
                <w:rFonts w:ascii="Arial" w:hAnsi="Arial"/>
                <w:color w:val="0070C0"/>
              </w:rPr>
              <w:t xml:space="preserve"> </w:t>
            </w:r>
          </w:p>
        </w:tc>
        <w:tc>
          <w:tcPr>
            <w:tcW w:w="1925" w:type="dxa"/>
          </w:tcPr>
          <w:p w14:paraId="1CD876A8" w14:textId="6DE3EC6F" w:rsidR="00E90828" w:rsidRDefault="00761784" w:rsidP="006E6573">
            <w:pPr>
              <w:spacing w:after="80"/>
              <w:rPr>
                <w:rFonts w:ascii="Arial" w:hAnsi="Arial"/>
                <w:color w:val="0070C0"/>
                <w:lang w:val="en-GB"/>
              </w:rPr>
            </w:pPr>
            <w:r>
              <w:rPr>
                <w:rFonts w:ascii="Arial" w:hAnsi="Arial"/>
                <w:color w:val="0070C0"/>
                <w:lang w:val="en-GB"/>
              </w:rPr>
              <w:t>0</w:t>
            </w:r>
          </w:p>
        </w:tc>
        <w:tc>
          <w:tcPr>
            <w:tcW w:w="1926" w:type="dxa"/>
          </w:tcPr>
          <w:p w14:paraId="374CDA88" w14:textId="3A2E3803" w:rsidR="00E90828" w:rsidRDefault="00761784" w:rsidP="006E6573">
            <w:pPr>
              <w:spacing w:after="80"/>
              <w:rPr>
                <w:rFonts w:ascii="Arial" w:hAnsi="Arial"/>
                <w:color w:val="0070C0"/>
                <w:lang w:val="en-GB"/>
              </w:rPr>
            </w:pPr>
            <w:r>
              <w:rPr>
                <w:rFonts w:ascii="Arial" w:hAnsi="Arial"/>
                <w:color w:val="0070C0"/>
                <w:lang w:val="en-GB"/>
              </w:rPr>
              <w:t>3.75</w:t>
            </w:r>
          </w:p>
        </w:tc>
        <w:tc>
          <w:tcPr>
            <w:tcW w:w="1922" w:type="dxa"/>
          </w:tcPr>
          <w:p w14:paraId="1A686288" w14:textId="14FD587B" w:rsidR="00E90828" w:rsidRDefault="00761784" w:rsidP="006E6573">
            <w:pPr>
              <w:spacing w:after="80"/>
              <w:rPr>
                <w:rFonts w:ascii="Arial" w:hAnsi="Arial"/>
                <w:color w:val="0070C0"/>
                <w:lang w:val="en-GB"/>
              </w:rPr>
            </w:pPr>
            <w:r>
              <w:rPr>
                <w:rFonts w:ascii="Arial" w:hAnsi="Arial"/>
                <w:color w:val="0070C0"/>
                <w:lang w:val="en-GB"/>
              </w:rPr>
              <w:t>3.75</w:t>
            </w:r>
          </w:p>
        </w:tc>
      </w:tr>
      <w:tr w:rsidR="00E90828" w14:paraId="06F5FC93" w14:textId="77777777" w:rsidTr="00761784">
        <w:tc>
          <w:tcPr>
            <w:tcW w:w="1922" w:type="dxa"/>
          </w:tcPr>
          <w:p w14:paraId="4E25AFF9" w14:textId="3E80406D" w:rsidR="00E90828" w:rsidRDefault="00761784" w:rsidP="006E6573">
            <w:pPr>
              <w:spacing w:after="80"/>
              <w:rPr>
                <w:rFonts w:ascii="Arial" w:hAnsi="Arial"/>
                <w:color w:val="0070C0"/>
                <w:lang w:val="en-GB"/>
              </w:rPr>
            </w:pPr>
            <w:r>
              <w:rPr>
                <w:rFonts w:ascii="Arial" w:hAnsi="Arial"/>
                <w:color w:val="0070C0"/>
                <w:lang w:val="en-GB"/>
              </w:rPr>
              <w:t>B</w:t>
            </w:r>
            <w:r w:rsidR="00E90828">
              <w:rPr>
                <w:rFonts w:ascii="Arial" w:hAnsi="Arial"/>
                <w:color w:val="0070C0"/>
                <w:lang w:val="en-GB"/>
              </w:rPr>
              <w:t>3</w:t>
            </w:r>
          </w:p>
        </w:tc>
        <w:tc>
          <w:tcPr>
            <w:tcW w:w="1923" w:type="dxa"/>
          </w:tcPr>
          <w:p w14:paraId="16DCC8D6" w14:textId="0DC9A90D" w:rsidR="00E90828" w:rsidRPr="00362327" w:rsidRDefault="00E90828" w:rsidP="006E6573">
            <w:pPr>
              <w:spacing w:after="80"/>
              <w:rPr>
                <w:rFonts w:ascii="Arial" w:hAnsi="Arial"/>
                <w:color w:val="0070C0"/>
              </w:rPr>
            </w:pPr>
            <w:r w:rsidRPr="00362327">
              <w:rPr>
                <w:rFonts w:ascii="Arial" w:hAnsi="Arial"/>
                <w:color w:val="0070C0"/>
              </w:rPr>
              <w:t xml:space="preserve">CMS </w:t>
            </w:r>
            <w:r w:rsidR="00761784">
              <w:rPr>
                <w:rFonts w:ascii="Arial" w:hAnsi="Arial"/>
                <w:color w:val="0070C0"/>
              </w:rPr>
              <w:t>Design</w:t>
            </w:r>
          </w:p>
        </w:tc>
        <w:tc>
          <w:tcPr>
            <w:tcW w:w="1925" w:type="dxa"/>
          </w:tcPr>
          <w:p w14:paraId="2F118A5E" w14:textId="39721007" w:rsidR="00E90828" w:rsidRDefault="00E90828" w:rsidP="006E6573">
            <w:pPr>
              <w:spacing w:after="80"/>
              <w:rPr>
                <w:rFonts w:ascii="Arial" w:hAnsi="Arial"/>
                <w:color w:val="0070C0"/>
                <w:lang w:val="en-GB"/>
              </w:rPr>
            </w:pPr>
            <w:r>
              <w:rPr>
                <w:rFonts w:ascii="Arial" w:hAnsi="Arial"/>
                <w:color w:val="0070C0"/>
                <w:lang w:val="en-GB"/>
              </w:rPr>
              <w:t>1.</w:t>
            </w:r>
            <w:r w:rsidR="00761784">
              <w:rPr>
                <w:rFonts w:ascii="Arial" w:hAnsi="Arial"/>
                <w:color w:val="0070C0"/>
                <w:lang w:val="en-GB"/>
              </w:rPr>
              <w:t>5</w:t>
            </w:r>
          </w:p>
        </w:tc>
        <w:tc>
          <w:tcPr>
            <w:tcW w:w="1926" w:type="dxa"/>
          </w:tcPr>
          <w:p w14:paraId="4EF5FCB5" w14:textId="13D038AB" w:rsidR="00E90828" w:rsidRDefault="00E90828" w:rsidP="006E6573">
            <w:pPr>
              <w:spacing w:after="80"/>
              <w:rPr>
                <w:rFonts w:ascii="Arial" w:hAnsi="Arial"/>
                <w:color w:val="0070C0"/>
                <w:lang w:val="en-GB"/>
              </w:rPr>
            </w:pPr>
            <w:r>
              <w:rPr>
                <w:rFonts w:ascii="Arial" w:hAnsi="Arial"/>
                <w:color w:val="0070C0"/>
                <w:lang w:val="en-GB"/>
              </w:rPr>
              <w:t>1.</w:t>
            </w:r>
            <w:r w:rsidR="00761784">
              <w:rPr>
                <w:rFonts w:ascii="Arial" w:hAnsi="Arial"/>
                <w:color w:val="0070C0"/>
                <w:lang w:val="en-GB"/>
              </w:rPr>
              <w:t>5</w:t>
            </w:r>
          </w:p>
        </w:tc>
        <w:tc>
          <w:tcPr>
            <w:tcW w:w="1922" w:type="dxa"/>
          </w:tcPr>
          <w:p w14:paraId="4DEC8D4F" w14:textId="77334B7C" w:rsidR="00E90828" w:rsidRDefault="00761784" w:rsidP="006E6573">
            <w:pPr>
              <w:spacing w:after="80"/>
              <w:rPr>
                <w:rFonts w:ascii="Arial" w:hAnsi="Arial"/>
                <w:color w:val="0070C0"/>
                <w:lang w:val="en-GB"/>
              </w:rPr>
            </w:pPr>
            <w:r>
              <w:rPr>
                <w:rFonts w:ascii="Arial" w:hAnsi="Arial"/>
                <w:color w:val="0070C0"/>
                <w:lang w:val="en-GB"/>
              </w:rPr>
              <w:t>3</w:t>
            </w:r>
          </w:p>
        </w:tc>
      </w:tr>
      <w:tr w:rsidR="00E90828" w14:paraId="12DF9DF5" w14:textId="77777777" w:rsidTr="00761784">
        <w:tc>
          <w:tcPr>
            <w:tcW w:w="1922" w:type="dxa"/>
          </w:tcPr>
          <w:p w14:paraId="25E743F5" w14:textId="59345D4E" w:rsidR="00E90828" w:rsidRDefault="00761784" w:rsidP="006E6573">
            <w:pPr>
              <w:spacing w:after="80"/>
              <w:rPr>
                <w:rFonts w:ascii="Arial" w:hAnsi="Arial"/>
                <w:color w:val="0070C0"/>
                <w:lang w:val="en-GB"/>
              </w:rPr>
            </w:pPr>
            <w:r>
              <w:rPr>
                <w:rFonts w:ascii="Arial" w:hAnsi="Arial"/>
                <w:color w:val="0070C0"/>
                <w:lang w:val="en-GB"/>
              </w:rPr>
              <w:t>B</w:t>
            </w:r>
            <w:r w:rsidR="00E90828">
              <w:rPr>
                <w:rFonts w:ascii="Arial" w:hAnsi="Arial"/>
                <w:color w:val="0070C0"/>
                <w:lang w:val="en-GB"/>
              </w:rPr>
              <w:t>4</w:t>
            </w:r>
          </w:p>
        </w:tc>
        <w:tc>
          <w:tcPr>
            <w:tcW w:w="1923" w:type="dxa"/>
          </w:tcPr>
          <w:p w14:paraId="3426DC74" w14:textId="113C2C57" w:rsidR="00E90828" w:rsidRPr="00362327" w:rsidRDefault="00E90828" w:rsidP="006E6573">
            <w:pPr>
              <w:spacing w:after="80"/>
              <w:rPr>
                <w:rFonts w:ascii="Arial" w:hAnsi="Arial"/>
                <w:color w:val="0070C0"/>
              </w:rPr>
            </w:pPr>
            <w:r w:rsidRPr="00362327">
              <w:rPr>
                <w:rFonts w:ascii="Arial" w:hAnsi="Arial"/>
                <w:color w:val="0070C0"/>
              </w:rPr>
              <w:t xml:space="preserve">CMS </w:t>
            </w:r>
            <w:r w:rsidR="00761784">
              <w:rPr>
                <w:rFonts w:ascii="Arial" w:hAnsi="Arial"/>
                <w:color w:val="0070C0"/>
              </w:rPr>
              <w:t>Layout</w:t>
            </w:r>
          </w:p>
        </w:tc>
        <w:tc>
          <w:tcPr>
            <w:tcW w:w="1925" w:type="dxa"/>
          </w:tcPr>
          <w:p w14:paraId="51E42ECC" w14:textId="3BBA2516" w:rsidR="00E90828" w:rsidRDefault="00EE3C72" w:rsidP="006E6573">
            <w:pPr>
              <w:spacing w:after="80"/>
              <w:rPr>
                <w:rFonts w:ascii="Arial" w:hAnsi="Arial"/>
                <w:color w:val="0070C0"/>
                <w:lang w:val="en-GB"/>
              </w:rPr>
            </w:pPr>
            <w:r>
              <w:rPr>
                <w:rFonts w:ascii="Arial" w:hAnsi="Arial"/>
                <w:color w:val="0070C0"/>
                <w:lang w:val="en-GB"/>
              </w:rPr>
              <w:t>3.0</w:t>
            </w:r>
          </w:p>
        </w:tc>
        <w:tc>
          <w:tcPr>
            <w:tcW w:w="1926" w:type="dxa"/>
          </w:tcPr>
          <w:p w14:paraId="39E42E16" w14:textId="40B8B54E" w:rsidR="00E90828" w:rsidRDefault="00EE3C72" w:rsidP="006E6573">
            <w:pPr>
              <w:spacing w:after="80"/>
              <w:rPr>
                <w:rFonts w:ascii="Arial" w:hAnsi="Arial"/>
                <w:color w:val="0070C0"/>
                <w:lang w:val="en-GB"/>
              </w:rPr>
            </w:pPr>
            <w:r>
              <w:rPr>
                <w:rFonts w:ascii="Arial" w:hAnsi="Arial"/>
                <w:color w:val="0070C0"/>
                <w:lang w:val="en-GB"/>
              </w:rPr>
              <w:t>3</w:t>
            </w:r>
            <w:r w:rsidR="00E90828">
              <w:rPr>
                <w:rFonts w:ascii="Arial" w:hAnsi="Arial"/>
                <w:color w:val="0070C0"/>
                <w:lang w:val="en-GB"/>
              </w:rPr>
              <w:t>.5</w:t>
            </w:r>
          </w:p>
        </w:tc>
        <w:tc>
          <w:tcPr>
            <w:tcW w:w="1922" w:type="dxa"/>
          </w:tcPr>
          <w:p w14:paraId="01C8E401" w14:textId="77777777" w:rsidR="00E90828" w:rsidRDefault="00E90828" w:rsidP="006E6573">
            <w:pPr>
              <w:spacing w:after="80"/>
              <w:rPr>
                <w:rFonts w:ascii="Arial" w:hAnsi="Arial"/>
                <w:color w:val="0070C0"/>
                <w:lang w:val="en-GB"/>
              </w:rPr>
            </w:pPr>
            <w:r>
              <w:rPr>
                <w:rFonts w:ascii="Arial" w:hAnsi="Arial"/>
                <w:color w:val="0070C0"/>
                <w:lang w:val="en-GB"/>
              </w:rPr>
              <w:t>6.5</w:t>
            </w:r>
          </w:p>
        </w:tc>
      </w:tr>
      <w:tr w:rsidR="00761784" w14:paraId="53C9DFC2" w14:textId="77777777" w:rsidTr="00761784">
        <w:tc>
          <w:tcPr>
            <w:tcW w:w="1922" w:type="dxa"/>
          </w:tcPr>
          <w:p w14:paraId="480F44CE" w14:textId="3C5192DF" w:rsidR="00761784" w:rsidRDefault="00761784" w:rsidP="006E6573">
            <w:pPr>
              <w:spacing w:after="80"/>
              <w:rPr>
                <w:rFonts w:ascii="Arial" w:hAnsi="Arial"/>
                <w:color w:val="0070C0"/>
                <w:lang w:val="en-GB"/>
              </w:rPr>
            </w:pPr>
            <w:r>
              <w:rPr>
                <w:rFonts w:ascii="Arial" w:hAnsi="Arial"/>
                <w:color w:val="0070C0"/>
                <w:lang w:val="en-GB"/>
              </w:rPr>
              <w:t>B5</w:t>
            </w:r>
          </w:p>
        </w:tc>
        <w:tc>
          <w:tcPr>
            <w:tcW w:w="1923" w:type="dxa"/>
          </w:tcPr>
          <w:p w14:paraId="0CCF6A35" w14:textId="354B98C6" w:rsidR="00761784" w:rsidRPr="00362327" w:rsidRDefault="00761784" w:rsidP="006E6573">
            <w:pPr>
              <w:spacing w:after="80"/>
              <w:rPr>
                <w:rFonts w:ascii="Arial" w:hAnsi="Arial"/>
                <w:color w:val="0070C0"/>
              </w:rPr>
            </w:pPr>
            <w:r>
              <w:rPr>
                <w:rFonts w:ascii="Arial" w:hAnsi="Arial"/>
                <w:color w:val="0070C0"/>
              </w:rPr>
              <w:t>CMS Category</w:t>
            </w:r>
          </w:p>
        </w:tc>
        <w:tc>
          <w:tcPr>
            <w:tcW w:w="1925" w:type="dxa"/>
          </w:tcPr>
          <w:p w14:paraId="0C2A1ECA" w14:textId="34EFF190" w:rsidR="00761784" w:rsidRDefault="00EE3C72" w:rsidP="006E6573">
            <w:pPr>
              <w:spacing w:after="80"/>
              <w:rPr>
                <w:rFonts w:ascii="Arial" w:hAnsi="Arial"/>
                <w:color w:val="0070C0"/>
                <w:lang w:val="en-GB"/>
              </w:rPr>
            </w:pPr>
            <w:r>
              <w:rPr>
                <w:rFonts w:ascii="Arial" w:hAnsi="Arial"/>
                <w:color w:val="0070C0"/>
                <w:lang w:val="en-GB"/>
              </w:rPr>
              <w:t>0.5</w:t>
            </w:r>
          </w:p>
        </w:tc>
        <w:tc>
          <w:tcPr>
            <w:tcW w:w="1926" w:type="dxa"/>
          </w:tcPr>
          <w:p w14:paraId="46EBF350" w14:textId="5AE164FC" w:rsidR="00761784" w:rsidRDefault="00EE3C72" w:rsidP="006E6573">
            <w:pPr>
              <w:spacing w:after="80"/>
              <w:rPr>
                <w:rFonts w:ascii="Arial" w:hAnsi="Arial"/>
                <w:color w:val="0070C0"/>
                <w:lang w:val="en-GB"/>
              </w:rPr>
            </w:pPr>
            <w:r>
              <w:rPr>
                <w:rFonts w:ascii="Arial" w:hAnsi="Arial"/>
                <w:color w:val="0070C0"/>
                <w:lang w:val="en-GB"/>
              </w:rPr>
              <w:t>3.25</w:t>
            </w:r>
          </w:p>
        </w:tc>
        <w:tc>
          <w:tcPr>
            <w:tcW w:w="1922" w:type="dxa"/>
          </w:tcPr>
          <w:p w14:paraId="64E22C49" w14:textId="79504663" w:rsidR="00761784" w:rsidRDefault="00EE3C72" w:rsidP="006E6573">
            <w:pPr>
              <w:spacing w:after="80"/>
              <w:rPr>
                <w:rFonts w:ascii="Arial" w:hAnsi="Arial"/>
                <w:color w:val="0070C0"/>
                <w:lang w:val="en-GB"/>
              </w:rPr>
            </w:pPr>
            <w:r>
              <w:rPr>
                <w:rFonts w:ascii="Arial" w:hAnsi="Arial"/>
                <w:color w:val="0070C0"/>
                <w:lang w:val="en-GB"/>
              </w:rPr>
              <w:t>3.75</w:t>
            </w:r>
          </w:p>
        </w:tc>
      </w:tr>
      <w:tr w:rsidR="00761784" w14:paraId="0A2360AC" w14:textId="77777777" w:rsidTr="00761784">
        <w:tc>
          <w:tcPr>
            <w:tcW w:w="1922" w:type="dxa"/>
          </w:tcPr>
          <w:p w14:paraId="64699806" w14:textId="5DA75ED2" w:rsidR="00761784" w:rsidRDefault="00761784" w:rsidP="006E6573">
            <w:pPr>
              <w:spacing w:after="80"/>
              <w:rPr>
                <w:rFonts w:ascii="Arial" w:hAnsi="Arial"/>
                <w:color w:val="0070C0"/>
                <w:lang w:val="en-GB"/>
              </w:rPr>
            </w:pPr>
            <w:r>
              <w:rPr>
                <w:rFonts w:ascii="Arial" w:hAnsi="Arial"/>
                <w:color w:val="0070C0"/>
                <w:lang w:val="en-GB"/>
              </w:rPr>
              <w:t>B6</w:t>
            </w:r>
          </w:p>
        </w:tc>
        <w:tc>
          <w:tcPr>
            <w:tcW w:w="1923" w:type="dxa"/>
          </w:tcPr>
          <w:p w14:paraId="41FA0222" w14:textId="3ADF0C48" w:rsidR="00761784" w:rsidRPr="00362327" w:rsidRDefault="00761784" w:rsidP="006E6573">
            <w:pPr>
              <w:spacing w:after="80"/>
              <w:rPr>
                <w:rFonts w:ascii="Arial" w:hAnsi="Arial"/>
                <w:color w:val="0070C0"/>
              </w:rPr>
            </w:pPr>
            <w:r>
              <w:rPr>
                <w:rFonts w:ascii="Arial" w:hAnsi="Arial"/>
                <w:color w:val="0070C0"/>
              </w:rPr>
              <w:t>CMS Admin</w:t>
            </w:r>
          </w:p>
        </w:tc>
        <w:tc>
          <w:tcPr>
            <w:tcW w:w="1925" w:type="dxa"/>
          </w:tcPr>
          <w:p w14:paraId="2F30B808" w14:textId="2E7BFFD7" w:rsidR="00761784" w:rsidRDefault="00EE3C72" w:rsidP="006E6573">
            <w:pPr>
              <w:spacing w:after="80"/>
              <w:rPr>
                <w:rFonts w:ascii="Arial" w:hAnsi="Arial"/>
                <w:color w:val="0070C0"/>
                <w:lang w:val="en-GB"/>
              </w:rPr>
            </w:pPr>
            <w:r>
              <w:rPr>
                <w:rFonts w:ascii="Arial" w:hAnsi="Arial"/>
                <w:color w:val="0070C0"/>
                <w:lang w:val="en-GB"/>
              </w:rPr>
              <w:t>0.25</w:t>
            </w:r>
          </w:p>
        </w:tc>
        <w:tc>
          <w:tcPr>
            <w:tcW w:w="1926" w:type="dxa"/>
          </w:tcPr>
          <w:p w14:paraId="7B10D109" w14:textId="19DEA609" w:rsidR="00761784" w:rsidRDefault="00EE3C72" w:rsidP="006E6573">
            <w:pPr>
              <w:spacing w:after="80"/>
              <w:rPr>
                <w:rFonts w:ascii="Arial" w:hAnsi="Arial"/>
                <w:color w:val="0070C0"/>
                <w:lang w:val="en-GB"/>
              </w:rPr>
            </w:pPr>
            <w:r>
              <w:rPr>
                <w:rFonts w:ascii="Arial" w:hAnsi="Arial"/>
                <w:color w:val="0070C0"/>
                <w:lang w:val="en-GB"/>
              </w:rPr>
              <w:t>2.25</w:t>
            </w:r>
          </w:p>
        </w:tc>
        <w:tc>
          <w:tcPr>
            <w:tcW w:w="1922" w:type="dxa"/>
          </w:tcPr>
          <w:p w14:paraId="4F304712" w14:textId="58B18735" w:rsidR="00761784" w:rsidRDefault="00EE3C72" w:rsidP="006E6573">
            <w:pPr>
              <w:spacing w:after="80"/>
              <w:rPr>
                <w:rFonts w:ascii="Arial" w:hAnsi="Arial"/>
                <w:color w:val="0070C0"/>
                <w:lang w:val="en-GB"/>
              </w:rPr>
            </w:pPr>
            <w:r>
              <w:rPr>
                <w:rFonts w:ascii="Arial" w:hAnsi="Arial"/>
                <w:color w:val="0070C0"/>
                <w:lang w:val="en-GB"/>
              </w:rPr>
              <w:t>2.5</w:t>
            </w:r>
          </w:p>
        </w:tc>
      </w:tr>
    </w:tbl>
    <w:p w14:paraId="5CEA046B" w14:textId="11C1DE7C" w:rsidR="00453B91" w:rsidRPr="00453B91" w:rsidRDefault="00453B91" w:rsidP="00453B91">
      <w:pPr>
        <w:spacing w:after="80"/>
        <w:rPr>
          <w:rFonts w:ascii="Arial" w:hAnsi="Arial"/>
          <w:lang w:val="en-GB"/>
        </w:rPr>
      </w:pPr>
    </w:p>
    <w:bookmarkEnd w:id="0"/>
    <w:bookmarkEnd w:id="1"/>
    <w:bookmarkEnd w:id="8"/>
    <w:bookmarkEnd w:id="9"/>
    <w:p w14:paraId="4809DF0A" w14:textId="77777777" w:rsidR="00453B91" w:rsidRDefault="00453B91" w:rsidP="00453B91">
      <w:pPr>
        <w:pStyle w:val="ListBullet"/>
        <w:numPr>
          <w:ilvl w:val="0"/>
          <w:numId w:val="0"/>
        </w:numPr>
        <w:ind w:left="284" w:hanging="284"/>
        <w:rPr>
          <w:b/>
        </w:rPr>
      </w:pPr>
    </w:p>
    <w:sectPr w:rsidR="00453B91" w:rsidSect="00D2122D">
      <w:pgSz w:w="11906" w:h="16838" w:code="9"/>
      <w:pgMar w:top="2268" w:right="1134" w:bottom="1544" w:left="1134" w:header="1134"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98724" w14:textId="77777777" w:rsidR="004145CD" w:rsidRDefault="004145CD" w:rsidP="00313492">
      <w:r>
        <w:separator/>
      </w:r>
    </w:p>
    <w:p w14:paraId="4EC21F6F" w14:textId="77777777" w:rsidR="004145CD" w:rsidRDefault="004145CD" w:rsidP="00313492"/>
    <w:p w14:paraId="083CB760" w14:textId="77777777" w:rsidR="004145CD" w:rsidRDefault="004145CD"/>
    <w:p w14:paraId="1C538D62" w14:textId="77777777" w:rsidR="004145CD" w:rsidRDefault="004145CD"/>
    <w:p w14:paraId="4C63A239" w14:textId="77777777" w:rsidR="004145CD" w:rsidRDefault="004145CD" w:rsidP="00887C3D"/>
    <w:p w14:paraId="25533256" w14:textId="77777777" w:rsidR="004145CD" w:rsidRDefault="004145CD" w:rsidP="00887C3D"/>
  </w:endnote>
  <w:endnote w:type="continuationSeparator" w:id="0">
    <w:p w14:paraId="48FC989E" w14:textId="77777777" w:rsidR="004145CD" w:rsidRDefault="004145CD" w:rsidP="00313492">
      <w:r>
        <w:continuationSeparator/>
      </w:r>
    </w:p>
    <w:p w14:paraId="1D77C349" w14:textId="77777777" w:rsidR="004145CD" w:rsidRDefault="004145CD" w:rsidP="00313492"/>
    <w:p w14:paraId="168B91DA" w14:textId="77777777" w:rsidR="004145CD" w:rsidRDefault="004145CD"/>
    <w:p w14:paraId="036712DE" w14:textId="77777777" w:rsidR="004145CD" w:rsidRDefault="004145CD"/>
    <w:p w14:paraId="244B8ABE" w14:textId="77777777" w:rsidR="004145CD" w:rsidRDefault="004145CD" w:rsidP="00887C3D"/>
    <w:p w14:paraId="0116686E" w14:textId="77777777" w:rsidR="004145CD" w:rsidRDefault="004145CD" w:rsidP="00887C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Frutiger LT Com 55 Roman">
    <w:altName w:val="Calibri"/>
    <w:panose1 w:val="020B0604020202020204"/>
    <w:charset w:val="00"/>
    <w:family w:val="swiss"/>
    <w:pitch w:val="variable"/>
    <w:sig w:usb0="800000AF" w:usb1="5000204A" w:usb2="00000000" w:usb3="00000000" w:csb0="0000009B" w:csb1="00000000"/>
  </w:font>
  <w:font w:name="Frutiger LT Com 45 Light">
    <w:altName w:val="Calibri"/>
    <w:panose1 w:val="020B0604020202020204"/>
    <w:charset w:val="00"/>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variable"/>
    <w:sig w:usb0="E0002AFF" w:usb1="C0007841"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Inria Serif">
    <w:altName w:val="Calibri"/>
    <w:panose1 w:val="020B0604020202020204"/>
    <w:charset w:val="00"/>
    <w:family w:val="auto"/>
    <w:pitch w:val="variable"/>
    <w:sig w:usb0="A00000AF" w:usb1="5000604B" w:usb2="00000000" w:usb3="00000000" w:csb0="00000093" w:csb1="00000000"/>
  </w:font>
  <w:font w:name="Times New Roman (Body CS)">
    <w:altName w:val="Times New Roman"/>
    <w:panose1 w:val="020B0604020202020204"/>
    <w:charset w:val="00"/>
    <w:family w:val="roman"/>
    <w:pitch w:val="variable"/>
    <w:sig w:usb0="E0002AFF" w:usb1="C0007841" w:usb2="00000009" w:usb3="00000000" w:csb0="000001FF" w:csb1="00000000"/>
  </w:font>
  <w:font w:name="Frutiger LT Com 65">
    <w:panose1 w:val="020B0604020202020204"/>
    <w:charset w:val="4D"/>
    <w:family w:val="swiss"/>
    <w:pitch w:val="variable"/>
    <w:sig w:usb0="8000002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9930" w:type="dxa"/>
      <w:tblBorders>
        <w:top w:val="single" w:sz="48" w:space="0" w:color="003B5C"/>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3686"/>
      <w:gridCol w:w="2410"/>
      <w:gridCol w:w="3834"/>
    </w:tblGrid>
    <w:tr w:rsidR="00D2122D" w:rsidRPr="00D2122D" w14:paraId="52C794DD" w14:textId="77777777" w:rsidTr="00453B91">
      <w:trPr>
        <w:trHeight w:val="381"/>
      </w:trPr>
      <w:tc>
        <w:tcPr>
          <w:tcW w:w="3686" w:type="dxa"/>
          <w:tcBorders>
            <w:top w:val="single" w:sz="48" w:space="0" w:color="003B5C"/>
            <w:left w:val="nil"/>
            <w:bottom w:val="nil"/>
            <w:right w:val="nil"/>
          </w:tcBorders>
          <w:vAlign w:val="center"/>
          <w:hideMark/>
        </w:tcPr>
        <w:p w14:paraId="3EF07D5A" w14:textId="38875173" w:rsidR="00453B91" w:rsidRDefault="00453B91"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Date: 13.0</w:t>
          </w:r>
          <w:r w:rsidR="0093442D">
            <w:rPr>
              <w:rFonts w:ascii="Frutiger LT Com 45 Light" w:hAnsi="Frutiger LT Com 45 Light"/>
              <w:sz w:val="14"/>
            </w:rPr>
            <w:t>8</w:t>
          </w:r>
          <w:r w:rsidRPr="00D2122D">
            <w:rPr>
              <w:rFonts w:ascii="Frutiger LT Com 45 Light" w:hAnsi="Frutiger LT Com 45 Light"/>
              <w:sz w:val="14"/>
            </w:rPr>
            <w:t>.19</w:t>
          </w:r>
        </w:p>
        <w:p w14:paraId="53812AFB" w14:textId="1B4447F5" w:rsidR="00D2122D" w:rsidRPr="00D2122D" w:rsidRDefault="00453B91"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WSC2019_TP</w:t>
          </w:r>
          <w:r w:rsidR="0093442D">
            <w:rPr>
              <w:rFonts w:ascii="Frutiger LT Com 45 Light" w:hAnsi="Frutiger LT Com 45 Light"/>
              <w:sz w:val="14"/>
            </w:rPr>
            <w:t>17</w:t>
          </w:r>
          <w:r>
            <w:rPr>
              <w:rFonts w:ascii="Frutiger LT Com 45 Light" w:hAnsi="Frutiger LT Com 45 Light"/>
              <w:sz w:val="14"/>
            </w:rPr>
            <w:t>_EN</w:t>
          </w:r>
          <w:r w:rsidR="0093442D">
            <w:rPr>
              <w:rFonts w:ascii="Frutiger LT Com 45 Light" w:hAnsi="Frutiger LT Com 45 Light"/>
              <w:sz w:val="14"/>
            </w:rPr>
            <w:t>_CMS_and_Layout</w:t>
          </w:r>
        </w:p>
      </w:tc>
      <w:tc>
        <w:tcPr>
          <w:tcW w:w="2410" w:type="dxa"/>
          <w:tcBorders>
            <w:top w:val="single" w:sz="48" w:space="0" w:color="003B5C"/>
            <w:left w:val="nil"/>
            <w:bottom w:val="nil"/>
            <w:right w:val="nil"/>
          </w:tcBorders>
          <w:vAlign w:val="center"/>
          <w:hideMark/>
        </w:tcPr>
        <w:p w14:paraId="2D67164B" w14:textId="72589964" w:rsidR="00D2122D" w:rsidRDefault="00D2122D" w:rsidP="00453B91">
          <w:pPr>
            <w:tabs>
              <w:tab w:val="center" w:pos="4513"/>
              <w:tab w:val="right" w:pos="9026"/>
            </w:tabs>
            <w:spacing w:after="0"/>
            <w:jc w:val="center"/>
            <w:rPr>
              <w:rFonts w:ascii="Frutiger LT Com 45 Light" w:hAnsi="Frutiger LT Com 45 Light"/>
              <w:sz w:val="14"/>
            </w:rPr>
          </w:pPr>
          <w:r w:rsidRPr="00D2122D">
            <w:rPr>
              <w:rFonts w:ascii="Frutiger LT Com 45 Light" w:hAnsi="Frutiger LT Com 45 Light"/>
              <w:sz w:val="14"/>
            </w:rPr>
            <w:t xml:space="preserve">Version: </w:t>
          </w:r>
          <w:r w:rsidR="00453B91">
            <w:rPr>
              <w:rFonts w:ascii="Frutiger LT Com 45 Light" w:hAnsi="Frutiger LT Com 45 Light"/>
              <w:sz w:val="14"/>
            </w:rPr>
            <w:t xml:space="preserve">1.0     </w:t>
          </w:r>
        </w:p>
        <w:p w14:paraId="3C424F4F" w14:textId="64C24484" w:rsidR="00453B91" w:rsidRPr="00D2122D" w:rsidRDefault="00453B91" w:rsidP="00453B91">
          <w:pPr>
            <w:tabs>
              <w:tab w:val="center" w:pos="4513"/>
              <w:tab w:val="right" w:pos="9026"/>
            </w:tabs>
            <w:spacing w:after="0"/>
            <w:jc w:val="center"/>
            <w:rPr>
              <w:rFonts w:ascii="Frutiger LT Com 45 Light" w:hAnsi="Frutiger LT Com 45 Light"/>
              <w:sz w:val="14"/>
            </w:rPr>
          </w:pPr>
          <w:r>
            <w:rPr>
              <w:rFonts w:ascii="Frutiger LT Com 45 Light" w:hAnsi="Frutiger LT Com 45 Light"/>
              <w:sz w:val="14"/>
            </w:rPr>
            <w:t>© WorldSkills International</w:t>
          </w:r>
        </w:p>
      </w:tc>
      <w:tc>
        <w:tcPr>
          <w:tcW w:w="3834" w:type="dxa"/>
          <w:tcBorders>
            <w:top w:val="single" w:sz="48" w:space="0" w:color="003B5C"/>
            <w:left w:val="nil"/>
            <w:bottom w:val="nil"/>
            <w:right w:val="nil"/>
          </w:tcBorders>
          <w:vAlign w:val="center"/>
          <w:hideMark/>
        </w:tcPr>
        <w:p w14:paraId="56E964A9" w14:textId="77777777" w:rsidR="00D2122D" w:rsidRPr="00D2122D" w:rsidRDefault="00D2122D" w:rsidP="00D2122D">
          <w:pPr>
            <w:tabs>
              <w:tab w:val="center" w:pos="4513"/>
              <w:tab w:val="right" w:pos="9026"/>
            </w:tabs>
            <w:spacing w:after="0"/>
            <w:jc w:val="right"/>
            <w:rPr>
              <w:rFonts w:ascii="Frutiger LT Com 45 Light" w:hAnsi="Frutiger LT Com 45 Light"/>
              <w:sz w:val="14"/>
            </w:rPr>
          </w:pP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PAGE   \* MERGEFORMAT </w:instrText>
          </w:r>
          <w:r w:rsidRPr="00D2122D">
            <w:rPr>
              <w:rFonts w:ascii="Frutiger LT Com 45 Light" w:hAnsi="Frutiger LT Com 45 Light"/>
              <w:sz w:val="14"/>
            </w:rPr>
            <w:fldChar w:fldCharType="separate"/>
          </w:r>
          <w:r w:rsidRPr="00D2122D">
            <w:rPr>
              <w:rFonts w:ascii="Frutiger LT Com 45 Light" w:hAnsi="Frutiger LT Com 45 Light"/>
              <w:noProof/>
              <w:sz w:val="14"/>
            </w:rPr>
            <w:t>2</w:t>
          </w:r>
          <w:r w:rsidRPr="00D2122D">
            <w:rPr>
              <w:rFonts w:ascii="Frutiger LT Com 45 Light" w:hAnsi="Frutiger LT Com 45 Light"/>
              <w:sz w:val="14"/>
            </w:rPr>
            <w:fldChar w:fldCharType="end"/>
          </w:r>
          <w:r w:rsidRPr="00D2122D">
            <w:rPr>
              <w:rFonts w:ascii="Frutiger LT Com 45 Light" w:hAnsi="Frutiger LT Com 45 Light"/>
              <w:sz w:val="14"/>
            </w:rPr>
            <w:t xml:space="preserve"> of </w:t>
          </w: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NUMPAGES   \* MERGEFORMAT </w:instrText>
          </w:r>
          <w:r w:rsidRPr="00D2122D">
            <w:rPr>
              <w:rFonts w:ascii="Frutiger LT Com 45 Light" w:hAnsi="Frutiger LT Com 45 Light"/>
              <w:sz w:val="14"/>
            </w:rPr>
            <w:fldChar w:fldCharType="separate"/>
          </w:r>
          <w:r w:rsidRPr="00D2122D">
            <w:rPr>
              <w:rFonts w:ascii="Frutiger LT Com 45 Light" w:hAnsi="Frutiger LT Com 45 Light"/>
              <w:noProof/>
              <w:sz w:val="14"/>
            </w:rPr>
            <w:t>2</w:t>
          </w:r>
          <w:r w:rsidRPr="00D2122D">
            <w:rPr>
              <w:rFonts w:ascii="Frutiger LT Com 45 Light" w:hAnsi="Frutiger LT Com 45 Light"/>
              <w:noProof/>
              <w:sz w:val="14"/>
            </w:rPr>
            <w:fldChar w:fldCharType="end"/>
          </w:r>
        </w:p>
      </w:tc>
    </w:tr>
  </w:tbl>
  <w:p w14:paraId="4DA6CA96" w14:textId="77777777" w:rsidR="002D07E2" w:rsidRPr="006A388C" w:rsidRDefault="002D07E2" w:rsidP="006A38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7230A" w14:textId="62402E17" w:rsidR="00AE528B" w:rsidRPr="00453B91" w:rsidRDefault="00453B91" w:rsidP="007575B9">
    <w:pPr>
      <w:pStyle w:val="Footer"/>
      <w:rPr>
        <w:lang w:val="en-AU"/>
      </w:rPr>
    </w:pPr>
    <w:r>
      <w:rPr>
        <w:lang w:val="en-AU"/>
      </w:rPr>
      <w:t>WSC2019_TP</w:t>
    </w:r>
    <w:r w:rsidR="0093442D">
      <w:rPr>
        <w:lang w:val="en-AU"/>
      </w:rPr>
      <w:t>17</w:t>
    </w:r>
    <w:r>
      <w:rPr>
        <w:lang w:val="en-AU"/>
      </w:rPr>
      <w:t>_EN</w:t>
    </w:r>
    <w:r w:rsidR="0093442D">
      <w:rPr>
        <w:lang w:val="en-AU"/>
      </w:rPr>
      <w:t>_CMS_and_Layout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9490AA" w14:textId="77777777" w:rsidR="004145CD" w:rsidRDefault="004145CD">
      <w:r>
        <w:separator/>
      </w:r>
    </w:p>
    <w:p w14:paraId="6A7ED559" w14:textId="77777777" w:rsidR="004145CD" w:rsidRDefault="004145CD"/>
    <w:p w14:paraId="1ECBA075" w14:textId="77777777" w:rsidR="004145CD" w:rsidRDefault="004145CD" w:rsidP="00887C3D"/>
    <w:p w14:paraId="04D77C47" w14:textId="77777777" w:rsidR="004145CD" w:rsidRDefault="004145CD" w:rsidP="00887C3D"/>
  </w:footnote>
  <w:footnote w:type="continuationSeparator" w:id="0">
    <w:p w14:paraId="51A55AD3" w14:textId="77777777" w:rsidR="004145CD" w:rsidRDefault="004145CD" w:rsidP="00313492">
      <w:r>
        <w:continuationSeparator/>
      </w:r>
    </w:p>
    <w:p w14:paraId="4F9A26E5" w14:textId="77777777" w:rsidR="004145CD" w:rsidRDefault="004145CD" w:rsidP="00313492"/>
    <w:p w14:paraId="67D2FBA7" w14:textId="77777777" w:rsidR="004145CD" w:rsidRDefault="004145CD"/>
    <w:p w14:paraId="240D150E" w14:textId="77777777" w:rsidR="004145CD" w:rsidRDefault="004145CD"/>
    <w:p w14:paraId="24ED7655" w14:textId="77777777" w:rsidR="004145CD" w:rsidRDefault="004145CD" w:rsidP="00887C3D"/>
    <w:p w14:paraId="44E14FDA" w14:textId="77777777" w:rsidR="004145CD" w:rsidRDefault="004145CD" w:rsidP="00887C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8C594" w14:textId="77777777" w:rsidR="006E26EF" w:rsidRDefault="00294DA2" w:rsidP="00313492">
    <w:pPr>
      <w:pStyle w:val="Header"/>
    </w:pPr>
    <w:r w:rsidRPr="007866C8">
      <w:rPr>
        <w:noProof/>
        <w:sz w:val="16"/>
        <w:szCs w:val="16"/>
      </w:rPr>
      <w:drawing>
        <wp:anchor distT="0" distB="0" distL="114300" distR="114300" simplePos="0" relativeHeight="251663360" behindDoc="1" locked="0" layoutInCell="1" allowOverlap="1" wp14:anchorId="737CDA30" wp14:editId="17CB5388">
          <wp:simplePos x="0" y="0"/>
          <wp:positionH relativeFrom="page">
            <wp:posOffset>6059805</wp:posOffset>
          </wp:positionH>
          <wp:positionV relativeFrom="page">
            <wp:posOffset>720090</wp:posOffset>
          </wp:positionV>
          <wp:extent cx="784800" cy="460800"/>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84800" cy="460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7B6E7" w14:textId="77777777" w:rsidR="006E1EA4" w:rsidRDefault="002057EF">
    <w:pPr>
      <w:pStyle w:val="Header"/>
    </w:pPr>
    <w:r>
      <w:rPr>
        <w:noProof/>
      </w:rPr>
      <w:drawing>
        <wp:anchor distT="0" distB="0" distL="114300" distR="114300" simplePos="0" relativeHeight="251666432" behindDoc="1" locked="0" layoutInCell="1" allowOverlap="1" wp14:anchorId="6E50580D" wp14:editId="5F6F949C">
          <wp:simplePos x="0" y="0"/>
          <wp:positionH relativeFrom="page">
            <wp:posOffset>0</wp:posOffset>
          </wp:positionH>
          <wp:positionV relativeFrom="page">
            <wp:posOffset>0</wp:posOffset>
          </wp:positionV>
          <wp:extent cx="7545600" cy="1066680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56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9818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2E39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3" w15:restartNumberingAfterBreak="0">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5" w15:restartNumberingAfterBreak="0">
    <w:nsid w:val="2210034F"/>
    <w:multiLevelType w:val="hybridMultilevel"/>
    <w:tmpl w:val="499C3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4B521EA"/>
    <w:multiLevelType w:val="hybridMultilevel"/>
    <w:tmpl w:val="473E6EDC"/>
    <w:lvl w:ilvl="0" w:tplc="38F2E82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4B53CF"/>
    <w:multiLevelType w:val="hybridMultilevel"/>
    <w:tmpl w:val="DAD84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1"/>
  </w:num>
  <w:num w:numId="13">
    <w:abstractNumId w:val="16"/>
  </w:num>
  <w:num w:numId="14">
    <w:abstractNumId w:val="11"/>
    <w:lvlOverride w:ilvl="0">
      <w:startOverride w:val="1"/>
    </w:lvlOverride>
  </w:num>
  <w:num w:numId="15">
    <w:abstractNumId w:val="14"/>
  </w:num>
  <w:num w:numId="16">
    <w:abstractNumId w:val="12"/>
  </w:num>
  <w:num w:numId="17">
    <w:abstractNumId w:val="10"/>
  </w:num>
  <w:num w:numId="18">
    <w:abstractNumId w:val="20"/>
  </w:num>
  <w:num w:numId="19">
    <w:abstractNumId w:val="13"/>
  </w:num>
  <w:num w:numId="20">
    <w:abstractNumId w:val="17"/>
  </w:num>
  <w:num w:numId="21">
    <w:abstractNumId w:val="19"/>
  </w:num>
  <w:num w:numId="22">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Mak">
    <w15:presenceInfo w15:providerId="AD" w15:userId="S::thomas@cpttmmo.onmicrosoft.com::2f28ed67-a70d-4c87-8208-6ca73e7861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hideSpellingErrors/>
  <w:proofState w:spelling="clean" w:grammar="clean"/>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5D"/>
    <w:rsid w:val="00004078"/>
    <w:rsid w:val="00006EFF"/>
    <w:rsid w:val="00021530"/>
    <w:rsid w:val="0003398B"/>
    <w:rsid w:val="0003526B"/>
    <w:rsid w:val="00036A02"/>
    <w:rsid w:val="00041575"/>
    <w:rsid w:val="00050DCE"/>
    <w:rsid w:val="00052F6D"/>
    <w:rsid w:val="00057B12"/>
    <w:rsid w:val="00071AA7"/>
    <w:rsid w:val="000904E9"/>
    <w:rsid w:val="000A211A"/>
    <w:rsid w:val="000D576D"/>
    <w:rsid w:val="000E219D"/>
    <w:rsid w:val="000F4A5C"/>
    <w:rsid w:val="001172EF"/>
    <w:rsid w:val="0012553C"/>
    <w:rsid w:val="00134547"/>
    <w:rsid w:val="00137889"/>
    <w:rsid w:val="00146D16"/>
    <w:rsid w:val="00156CA1"/>
    <w:rsid w:val="001571FB"/>
    <w:rsid w:val="00183BCA"/>
    <w:rsid w:val="00192D2B"/>
    <w:rsid w:val="001A07B1"/>
    <w:rsid w:val="001A545D"/>
    <w:rsid w:val="001A554B"/>
    <w:rsid w:val="001C5228"/>
    <w:rsid w:val="001C5F88"/>
    <w:rsid w:val="001C6B44"/>
    <w:rsid w:val="001E4FDC"/>
    <w:rsid w:val="002057EF"/>
    <w:rsid w:val="002549CA"/>
    <w:rsid w:val="00262F31"/>
    <w:rsid w:val="00264847"/>
    <w:rsid w:val="00271388"/>
    <w:rsid w:val="00272CFB"/>
    <w:rsid w:val="00292BDF"/>
    <w:rsid w:val="00294DA2"/>
    <w:rsid w:val="002973FC"/>
    <w:rsid w:val="002A14D1"/>
    <w:rsid w:val="002B1320"/>
    <w:rsid w:val="002C18E7"/>
    <w:rsid w:val="002D07E2"/>
    <w:rsid w:val="002D4A7A"/>
    <w:rsid w:val="002D762A"/>
    <w:rsid w:val="002E44B5"/>
    <w:rsid w:val="00310983"/>
    <w:rsid w:val="003133A3"/>
    <w:rsid w:val="00313492"/>
    <w:rsid w:val="003147E8"/>
    <w:rsid w:val="0032135D"/>
    <w:rsid w:val="00333C73"/>
    <w:rsid w:val="00334DBD"/>
    <w:rsid w:val="00340348"/>
    <w:rsid w:val="00342846"/>
    <w:rsid w:val="00347C35"/>
    <w:rsid w:val="00356625"/>
    <w:rsid w:val="00357CB1"/>
    <w:rsid w:val="0038099A"/>
    <w:rsid w:val="00383205"/>
    <w:rsid w:val="00385D0A"/>
    <w:rsid w:val="003F68CC"/>
    <w:rsid w:val="0040746F"/>
    <w:rsid w:val="00413188"/>
    <w:rsid w:val="004131BB"/>
    <w:rsid w:val="004145CD"/>
    <w:rsid w:val="00416A07"/>
    <w:rsid w:val="00435F6A"/>
    <w:rsid w:val="00437C43"/>
    <w:rsid w:val="00453B91"/>
    <w:rsid w:val="004605D7"/>
    <w:rsid w:val="00460ECF"/>
    <w:rsid w:val="00462CB3"/>
    <w:rsid w:val="00472F2E"/>
    <w:rsid w:val="00475DE8"/>
    <w:rsid w:val="00486CA7"/>
    <w:rsid w:val="004B5F52"/>
    <w:rsid w:val="004B6102"/>
    <w:rsid w:val="004B6219"/>
    <w:rsid w:val="004C1C8C"/>
    <w:rsid w:val="004C77A7"/>
    <w:rsid w:val="004D3337"/>
    <w:rsid w:val="00512293"/>
    <w:rsid w:val="0051761D"/>
    <w:rsid w:val="00534780"/>
    <w:rsid w:val="005448B3"/>
    <w:rsid w:val="00547343"/>
    <w:rsid w:val="00557F10"/>
    <w:rsid w:val="00563860"/>
    <w:rsid w:val="0056462B"/>
    <w:rsid w:val="00567BF1"/>
    <w:rsid w:val="00575F7A"/>
    <w:rsid w:val="00586BE2"/>
    <w:rsid w:val="00591304"/>
    <w:rsid w:val="005B6E49"/>
    <w:rsid w:val="005C1F3D"/>
    <w:rsid w:val="005C7E6F"/>
    <w:rsid w:val="005D0A83"/>
    <w:rsid w:val="005F01CC"/>
    <w:rsid w:val="005F0378"/>
    <w:rsid w:val="005F4CBB"/>
    <w:rsid w:val="00610D35"/>
    <w:rsid w:val="00611E8B"/>
    <w:rsid w:val="00622F48"/>
    <w:rsid w:val="00623C24"/>
    <w:rsid w:val="0062412F"/>
    <w:rsid w:val="00627E3D"/>
    <w:rsid w:val="006317E5"/>
    <w:rsid w:val="00657565"/>
    <w:rsid w:val="0067352E"/>
    <w:rsid w:val="00673AA4"/>
    <w:rsid w:val="006805C1"/>
    <w:rsid w:val="00680D27"/>
    <w:rsid w:val="0069291F"/>
    <w:rsid w:val="00692D20"/>
    <w:rsid w:val="00695335"/>
    <w:rsid w:val="006A388C"/>
    <w:rsid w:val="006E1EA4"/>
    <w:rsid w:val="006E26EF"/>
    <w:rsid w:val="006E6145"/>
    <w:rsid w:val="006E7810"/>
    <w:rsid w:val="007004AE"/>
    <w:rsid w:val="007022AD"/>
    <w:rsid w:val="00703B01"/>
    <w:rsid w:val="00722681"/>
    <w:rsid w:val="00735DD1"/>
    <w:rsid w:val="00756C59"/>
    <w:rsid w:val="007575B9"/>
    <w:rsid w:val="00761784"/>
    <w:rsid w:val="00766D9D"/>
    <w:rsid w:val="00771823"/>
    <w:rsid w:val="00774D93"/>
    <w:rsid w:val="007762DF"/>
    <w:rsid w:val="00782FB5"/>
    <w:rsid w:val="00786D2A"/>
    <w:rsid w:val="00790EFE"/>
    <w:rsid w:val="007931E8"/>
    <w:rsid w:val="007A4C1D"/>
    <w:rsid w:val="007B23D3"/>
    <w:rsid w:val="007B5A36"/>
    <w:rsid w:val="007B5DEF"/>
    <w:rsid w:val="007B6291"/>
    <w:rsid w:val="007B7975"/>
    <w:rsid w:val="007C4BB2"/>
    <w:rsid w:val="007E70CF"/>
    <w:rsid w:val="007F212B"/>
    <w:rsid w:val="007F6BCB"/>
    <w:rsid w:val="008123B7"/>
    <w:rsid w:val="00822D56"/>
    <w:rsid w:val="008362E2"/>
    <w:rsid w:val="00840836"/>
    <w:rsid w:val="008429C5"/>
    <w:rsid w:val="00860C67"/>
    <w:rsid w:val="00861273"/>
    <w:rsid w:val="008766D2"/>
    <w:rsid w:val="00887C3D"/>
    <w:rsid w:val="00897C0B"/>
    <w:rsid w:val="008A2F66"/>
    <w:rsid w:val="008A3942"/>
    <w:rsid w:val="008B249E"/>
    <w:rsid w:val="008F5CF8"/>
    <w:rsid w:val="00917EFE"/>
    <w:rsid w:val="00926C56"/>
    <w:rsid w:val="0093442D"/>
    <w:rsid w:val="009356C1"/>
    <w:rsid w:val="00941F91"/>
    <w:rsid w:val="0095786C"/>
    <w:rsid w:val="00966D5E"/>
    <w:rsid w:val="0098297B"/>
    <w:rsid w:val="00987A9F"/>
    <w:rsid w:val="009B26E8"/>
    <w:rsid w:val="009B4EB8"/>
    <w:rsid w:val="009B789E"/>
    <w:rsid w:val="009C17BB"/>
    <w:rsid w:val="009F0A42"/>
    <w:rsid w:val="009F6DA9"/>
    <w:rsid w:val="00A05685"/>
    <w:rsid w:val="00A07901"/>
    <w:rsid w:val="00A2509D"/>
    <w:rsid w:val="00A37410"/>
    <w:rsid w:val="00A44B36"/>
    <w:rsid w:val="00A537FA"/>
    <w:rsid w:val="00A63788"/>
    <w:rsid w:val="00A77E62"/>
    <w:rsid w:val="00A96AFC"/>
    <w:rsid w:val="00A97D19"/>
    <w:rsid w:val="00AB0253"/>
    <w:rsid w:val="00AC3721"/>
    <w:rsid w:val="00AC6513"/>
    <w:rsid w:val="00AE25EA"/>
    <w:rsid w:val="00AE528B"/>
    <w:rsid w:val="00AE5E57"/>
    <w:rsid w:val="00B019EC"/>
    <w:rsid w:val="00B03B0B"/>
    <w:rsid w:val="00B07681"/>
    <w:rsid w:val="00B11358"/>
    <w:rsid w:val="00B13D5C"/>
    <w:rsid w:val="00B32E7C"/>
    <w:rsid w:val="00B40AE0"/>
    <w:rsid w:val="00B4795D"/>
    <w:rsid w:val="00B86932"/>
    <w:rsid w:val="00BA1ECF"/>
    <w:rsid w:val="00BA6760"/>
    <w:rsid w:val="00BB0B01"/>
    <w:rsid w:val="00BE3BAD"/>
    <w:rsid w:val="00C42CDC"/>
    <w:rsid w:val="00C75D7A"/>
    <w:rsid w:val="00C77D08"/>
    <w:rsid w:val="00C82639"/>
    <w:rsid w:val="00CA6684"/>
    <w:rsid w:val="00CB1799"/>
    <w:rsid w:val="00CD3200"/>
    <w:rsid w:val="00CE4FC3"/>
    <w:rsid w:val="00D034C9"/>
    <w:rsid w:val="00D04318"/>
    <w:rsid w:val="00D04BE0"/>
    <w:rsid w:val="00D103CB"/>
    <w:rsid w:val="00D10489"/>
    <w:rsid w:val="00D12FB1"/>
    <w:rsid w:val="00D2122D"/>
    <w:rsid w:val="00D21907"/>
    <w:rsid w:val="00D333DE"/>
    <w:rsid w:val="00D35FBF"/>
    <w:rsid w:val="00D57E01"/>
    <w:rsid w:val="00D73F51"/>
    <w:rsid w:val="00D84489"/>
    <w:rsid w:val="00DA3F51"/>
    <w:rsid w:val="00DA68E9"/>
    <w:rsid w:val="00DB75F8"/>
    <w:rsid w:val="00DC687A"/>
    <w:rsid w:val="00DE1B5A"/>
    <w:rsid w:val="00DE2AD6"/>
    <w:rsid w:val="00DE3BC9"/>
    <w:rsid w:val="00DE4C05"/>
    <w:rsid w:val="00DF25B9"/>
    <w:rsid w:val="00E23F52"/>
    <w:rsid w:val="00E314F5"/>
    <w:rsid w:val="00E355A4"/>
    <w:rsid w:val="00E411A7"/>
    <w:rsid w:val="00E4251A"/>
    <w:rsid w:val="00E5153C"/>
    <w:rsid w:val="00E61C09"/>
    <w:rsid w:val="00E63A08"/>
    <w:rsid w:val="00E65A56"/>
    <w:rsid w:val="00E90828"/>
    <w:rsid w:val="00E90BC9"/>
    <w:rsid w:val="00EC60E5"/>
    <w:rsid w:val="00EE014E"/>
    <w:rsid w:val="00EE3C72"/>
    <w:rsid w:val="00EF133E"/>
    <w:rsid w:val="00EF6E85"/>
    <w:rsid w:val="00EF7E23"/>
    <w:rsid w:val="00F0109D"/>
    <w:rsid w:val="00F4251E"/>
    <w:rsid w:val="00F4635E"/>
    <w:rsid w:val="00F52D28"/>
    <w:rsid w:val="00F70023"/>
    <w:rsid w:val="00F729AF"/>
    <w:rsid w:val="00FA0688"/>
    <w:rsid w:val="00FC010B"/>
    <w:rsid w:val="00FE58A6"/>
    <w:rsid w:val="00FF18F5"/>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80720D"/>
  <w15:docId w15:val="{687D02E5-5C6F-4EC3-8845-7D44E3BF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5228"/>
    <w:pPr>
      <w:spacing w:after="120"/>
    </w:pPr>
    <w:rPr>
      <w:rFonts w:ascii="Frutiger LT Com 55 Roman" w:hAnsi="Frutiger LT Com 55 Roman"/>
      <w:sz w:val="20"/>
      <w:lang w:val="en-US"/>
    </w:rPr>
  </w:style>
  <w:style w:type="paragraph" w:styleId="Heading1">
    <w:name w:val="heading 1"/>
    <w:basedOn w:val="Normal"/>
    <w:next w:val="Normal"/>
    <w:link w:val="Heading1Char"/>
    <w:uiPriority w:val="9"/>
    <w:qFormat/>
    <w:rsid w:val="00887C3D"/>
    <w:pPr>
      <w:keepNext/>
      <w:keepLines/>
      <w:spacing w:before="400" w:line="240" w:lineRule="auto"/>
      <w:outlineLvl w:val="0"/>
    </w:pPr>
    <w:rPr>
      <w:rFonts w:ascii="Frutiger LT Com 45 Light" w:eastAsiaTheme="majorEastAsia" w:hAnsi="Frutiger LT Com 45 Light" w:cstheme="majorBidi"/>
      <w:b/>
      <w:color w:val="003764"/>
      <w:sz w:val="40"/>
      <w:szCs w:val="32"/>
    </w:rPr>
  </w:style>
  <w:style w:type="paragraph" w:styleId="Heading2">
    <w:name w:val="heading 2"/>
    <w:basedOn w:val="Normal"/>
    <w:next w:val="Normal"/>
    <w:link w:val="Heading2Char"/>
    <w:uiPriority w:val="9"/>
    <w:unhideWhenUsed/>
    <w:qFormat/>
    <w:rsid w:val="00887C3D"/>
    <w:pPr>
      <w:keepNext/>
      <w:keepLines/>
      <w:spacing w:before="320" w:after="60" w:line="240" w:lineRule="auto"/>
      <w:outlineLvl w:val="1"/>
    </w:pPr>
    <w:rPr>
      <w:rFonts w:ascii="Frutiger LT Com 45 Light" w:eastAsiaTheme="majorEastAsia" w:hAnsi="Frutiger LT Com 45 Light" w:cstheme="majorBidi"/>
      <w:b/>
      <w:color w:val="003764"/>
      <w:sz w:val="32"/>
      <w:szCs w:val="26"/>
    </w:rPr>
  </w:style>
  <w:style w:type="paragraph" w:styleId="Heading3">
    <w:name w:val="heading 3"/>
    <w:basedOn w:val="Normal"/>
    <w:next w:val="Normal"/>
    <w:link w:val="Heading3Char"/>
    <w:uiPriority w:val="9"/>
    <w:unhideWhenUsed/>
    <w:qFormat/>
    <w:rsid w:val="00887C3D"/>
    <w:pPr>
      <w:keepNext/>
      <w:keepLines/>
      <w:spacing w:before="200" w:after="60" w:line="240" w:lineRule="auto"/>
      <w:outlineLvl w:val="2"/>
    </w:pPr>
    <w:rPr>
      <w:rFonts w:ascii="Frutiger LT Com 45 Light" w:eastAsiaTheme="majorEastAsia" w:hAnsi="Frutiger LT Com 45 Light" w:cstheme="majorBidi"/>
      <w:b/>
      <w:color w:val="003764"/>
      <w:sz w:val="22"/>
      <w:szCs w:val="24"/>
    </w:rPr>
  </w:style>
  <w:style w:type="paragraph" w:styleId="Heading4">
    <w:name w:val="heading 4"/>
    <w:basedOn w:val="Heading3"/>
    <w:next w:val="Normal"/>
    <w:link w:val="Heading4Char"/>
    <w:uiPriority w:val="9"/>
    <w:unhideWhenUsed/>
    <w:rsid w:val="00006EFF"/>
    <w:pPr>
      <w:outlineLvl w:val="3"/>
    </w:pPr>
  </w:style>
  <w:style w:type="paragraph" w:styleId="Heading5">
    <w:name w:val="heading 5"/>
    <w:basedOn w:val="Heading4"/>
    <w:next w:val="Normal"/>
    <w:link w:val="Heading5Char"/>
    <w:uiPriority w:val="9"/>
    <w:unhideWhenUsed/>
    <w:rsid w:val="00006EF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D103CB"/>
    <w:pPr>
      <w:keepNext/>
      <w:keepLines/>
      <w:snapToGrid w:val="0"/>
      <w:spacing w:after="200" w:line="1000" w:lineRule="exact"/>
      <w:ind w:left="-142"/>
      <w:contextualSpacing/>
      <w:jc w:val="right"/>
    </w:pPr>
    <w:rPr>
      <w:rFonts w:eastAsiaTheme="majorEastAsia" w:cs="Times New Roman (Headings CS)"/>
      <w:color w:val="FFFFFF" w:themeColor="background1"/>
      <w:spacing w:val="-10"/>
      <w:kern w:val="28"/>
      <w:sz w:val="92"/>
      <w:szCs w:val="56"/>
      <w:lang w:val="en-AU"/>
    </w:rPr>
  </w:style>
  <w:style w:type="character" w:customStyle="1" w:styleId="TitleChar">
    <w:name w:val="Title Char"/>
    <w:basedOn w:val="DefaultParagraphFont"/>
    <w:link w:val="Title"/>
    <w:uiPriority w:val="10"/>
    <w:rsid w:val="00D103CB"/>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Heading1Char">
    <w:name w:val="Heading 1 Char"/>
    <w:basedOn w:val="DefaultParagraphFont"/>
    <w:link w:val="Heading1"/>
    <w:uiPriority w:val="9"/>
    <w:rsid w:val="00887C3D"/>
    <w:rPr>
      <w:rFonts w:ascii="Frutiger LT Com 45 Light" w:eastAsiaTheme="majorEastAsia" w:hAnsi="Frutiger LT Com 45 Light" w:cstheme="majorBidi"/>
      <w:b/>
      <w:color w:val="003764"/>
      <w:sz w:val="40"/>
      <w:szCs w:val="32"/>
      <w:lang w:val="en-US"/>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6A388C"/>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6A388C"/>
    <w:rPr>
      <w:rFonts w:ascii="Frutiger LT Com 45 Light" w:hAnsi="Frutiger LT Com 45 Light"/>
      <w:sz w:val="14"/>
    </w:rPr>
  </w:style>
  <w:style w:type="character" w:customStyle="1" w:styleId="Heading2Char">
    <w:name w:val="Heading 2 Char"/>
    <w:basedOn w:val="DefaultParagraphFont"/>
    <w:link w:val="Heading2"/>
    <w:uiPriority w:val="9"/>
    <w:rsid w:val="00887C3D"/>
    <w:rPr>
      <w:rFonts w:ascii="Frutiger LT Com 45 Light" w:eastAsiaTheme="majorEastAsia" w:hAnsi="Frutiger LT Com 45 Light" w:cstheme="majorBidi"/>
      <w:b/>
      <w:color w:val="003764"/>
      <w:sz w:val="32"/>
      <w:szCs w:val="26"/>
      <w:lang w:val="en-US"/>
    </w:rPr>
  </w:style>
  <w:style w:type="character" w:customStyle="1" w:styleId="Heading3Char">
    <w:name w:val="Heading 3 Char"/>
    <w:basedOn w:val="DefaultParagraphFont"/>
    <w:link w:val="Heading3"/>
    <w:uiPriority w:val="9"/>
    <w:rsid w:val="00887C3D"/>
    <w:rPr>
      <w:rFonts w:ascii="Frutiger LT Com 45 Light" w:eastAsiaTheme="majorEastAsia" w:hAnsi="Frutiger LT Com 45 Light" w:cstheme="majorBidi"/>
      <w:b/>
      <w:color w:val="003764"/>
      <w:szCs w:val="24"/>
      <w:lang w:val="en-US"/>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472F2E"/>
    <w:pPr>
      <w:spacing w:after="0" w:line="240" w:lineRule="auto"/>
    </w:pPr>
    <w:rPr>
      <w:rFonts w:ascii="Inria Serif" w:hAnsi="Inria Serif" w:cs="Times New Roman (Body CS)"/>
      <w:color w:val="000000" w:themeColor="text1"/>
      <w:sz w:val="16"/>
    </w:rPr>
    <w:tblPr>
      <w:tblStyleRowBandSize w:val="1"/>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FFFFFF" w:themeFill="background1"/>
    </w:tcPr>
    <w:tblStylePr w:type="firstRow">
      <w:pPr>
        <w:wordWrap/>
        <w:spacing w:beforeLines="0" w:before="0" w:beforeAutospacing="0" w:afterLines="0" w:after="0" w:afterAutospacing="0"/>
      </w:pPr>
      <w:rPr>
        <w:rFonts w:ascii="Frutiger LT Com 65" w:hAnsi="Frutiger LT Com 65"/>
        <w:b/>
        <w:i w:val="0"/>
        <w:caps w:val="0"/>
        <w:smallCaps w:val="0"/>
        <w:color w:val="FFFFFF" w:themeColor="background1"/>
        <w:sz w:val="20"/>
      </w:rPr>
      <w:tblPr/>
      <w:trPr>
        <w:cantSplit w:val="0"/>
        <w:tblHeader/>
      </w:trPr>
      <w:tcPr>
        <w:tcBorders>
          <w:top w:val="nil"/>
          <w:left w:val="nil"/>
          <w:bottom w:val="nil"/>
          <w:right w:val="nil"/>
          <w:insideH w:val="nil"/>
          <w:insideV w:val="nil"/>
          <w:tl2br w:val="nil"/>
          <w:tr2bl w:val="nil"/>
        </w:tcBorders>
        <w:shd w:val="clear" w:color="auto" w:fill="0084AD"/>
        <w:tcMar>
          <w:top w:w="198" w:type="dxa"/>
          <w:left w:w="142" w:type="dxa"/>
          <w:bottom w:w="57" w:type="dxa"/>
          <w:right w:w="142" w:type="dxa"/>
        </w:tcMar>
      </w:tcPr>
    </w:tblStylePr>
  </w:style>
  <w:style w:type="numbering" w:customStyle="1" w:styleId="ListNumbers">
    <w:name w:val="ListNumbers"/>
    <w:uiPriority w:val="99"/>
    <w:rsid w:val="00EF6E85"/>
    <w:pPr>
      <w:numPr>
        <w:numId w:val="16"/>
      </w:numPr>
    </w:pPr>
  </w:style>
  <w:style w:type="paragraph" w:styleId="ListNumber4">
    <w:name w:val="List Number 4"/>
    <w:basedOn w:val="Normal"/>
    <w:uiPriority w:val="99"/>
    <w:semiHidden/>
    <w:unhideWhenUsed/>
    <w:rsid w:val="00D04BE0"/>
    <w:pPr>
      <w:numPr>
        <w:numId w:val="9"/>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ListNumber">
    <w:name w:val="List Number"/>
    <w:basedOn w:val="Normal"/>
    <w:uiPriority w:val="99"/>
    <w:unhideWhenUsed/>
    <w:qFormat/>
    <w:rsid w:val="00D04BE0"/>
    <w:pPr>
      <w:numPr>
        <w:numId w:val="16"/>
      </w:numPr>
      <w:contextualSpacing/>
    </w:pPr>
  </w:style>
  <w:style w:type="paragraph" w:styleId="ListBullet">
    <w:name w:val="List Bullet"/>
    <w:basedOn w:val="Normal"/>
    <w:uiPriority w:val="99"/>
    <w:unhideWhenUsed/>
    <w:qFormat/>
    <w:rsid w:val="008429C5"/>
    <w:pPr>
      <w:numPr>
        <w:numId w:val="15"/>
      </w:numPr>
      <w:contextualSpacing/>
    </w:pPr>
  </w:style>
  <w:style w:type="paragraph" w:styleId="ListBullet2">
    <w:name w:val="List Bullet 2"/>
    <w:basedOn w:val="Normal"/>
    <w:uiPriority w:val="99"/>
    <w:unhideWhenUsed/>
    <w:rsid w:val="00192D2B"/>
    <w:pPr>
      <w:numPr>
        <w:ilvl w:val="1"/>
        <w:numId w:val="15"/>
      </w:numPr>
      <w:contextualSpacing/>
    </w:pPr>
  </w:style>
  <w:style w:type="paragraph" w:styleId="ListBullet3">
    <w:name w:val="List Bullet 3"/>
    <w:basedOn w:val="Normal"/>
    <w:uiPriority w:val="99"/>
    <w:unhideWhenUsed/>
    <w:rsid w:val="00192D2B"/>
    <w:pPr>
      <w:numPr>
        <w:ilvl w:val="2"/>
        <w:numId w:val="15"/>
      </w:numPr>
      <w:ind w:left="851"/>
      <w:contextualSpacing/>
    </w:pPr>
  </w:style>
  <w:style w:type="paragraph" w:styleId="ListBullet4">
    <w:name w:val="List Bullet 4"/>
    <w:basedOn w:val="Normal"/>
    <w:uiPriority w:val="99"/>
    <w:unhideWhenUsed/>
    <w:rsid w:val="008429C5"/>
    <w:pPr>
      <w:numPr>
        <w:ilvl w:val="3"/>
        <w:numId w:val="15"/>
      </w:numPr>
      <w:ind w:left="1135"/>
      <w:contextualSpacing/>
    </w:pPr>
  </w:style>
  <w:style w:type="paragraph" w:styleId="ListBullet5">
    <w:name w:val="List Bullet 5"/>
    <w:basedOn w:val="Normal"/>
    <w:uiPriority w:val="99"/>
    <w:unhideWhenUsed/>
    <w:rsid w:val="008429C5"/>
    <w:pPr>
      <w:numPr>
        <w:ilvl w:val="4"/>
        <w:numId w:val="15"/>
      </w:numPr>
      <w:ind w:left="1418"/>
      <w:contextualSpacing/>
    </w:pPr>
  </w:style>
  <w:style w:type="paragraph" w:styleId="ListNumber2">
    <w:name w:val="List Number 2"/>
    <w:basedOn w:val="Normal"/>
    <w:uiPriority w:val="99"/>
    <w:unhideWhenUsed/>
    <w:rsid w:val="00D04BE0"/>
    <w:pPr>
      <w:numPr>
        <w:ilvl w:val="1"/>
        <w:numId w:val="16"/>
      </w:numPr>
      <w:contextualSpacing/>
    </w:pPr>
  </w:style>
  <w:style w:type="paragraph" w:styleId="ListNumber3">
    <w:name w:val="List Number 3"/>
    <w:basedOn w:val="Normal"/>
    <w:uiPriority w:val="99"/>
    <w:unhideWhenUsed/>
    <w:rsid w:val="00D04BE0"/>
    <w:pPr>
      <w:numPr>
        <w:ilvl w:val="2"/>
        <w:numId w:val="16"/>
      </w:numPr>
      <w:ind w:left="851"/>
      <w:contextualSpacing/>
    </w:pPr>
  </w:style>
  <w:style w:type="paragraph" w:styleId="ListNumber5">
    <w:name w:val="List Number 5"/>
    <w:basedOn w:val="Normal"/>
    <w:uiPriority w:val="99"/>
    <w:semiHidden/>
    <w:unhideWhenUsed/>
    <w:rsid w:val="00D04BE0"/>
    <w:pPr>
      <w:numPr>
        <w:numId w:val="10"/>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19"/>
      </w:numPr>
      <w:tabs>
        <w:tab w:val="right" w:leader="dot" w:pos="9628"/>
      </w:tabs>
      <w:spacing w:before="80" w:after="0"/>
      <w:contextualSpacing/>
    </w:pPr>
  </w:style>
  <w:style w:type="paragraph" w:styleId="TOC1">
    <w:name w:val="toc 1"/>
    <w:basedOn w:val="Normal"/>
    <w:next w:val="Normal"/>
    <w:autoRedefine/>
    <w:uiPriority w:val="39"/>
    <w:unhideWhenUsed/>
    <w:rsid w:val="00D103CB"/>
    <w:pPr>
      <w:numPr>
        <w:numId w:val="19"/>
      </w:numPr>
      <w:spacing w:before="120" w:after="0"/>
      <w:contextualSpacing/>
    </w:pPr>
    <w:rPr>
      <w:rFonts w:cs="Times New Roman (Body CS)"/>
      <w:b/>
    </w:rPr>
  </w:style>
  <w:style w:type="paragraph" w:styleId="TOC3">
    <w:name w:val="toc 3"/>
    <w:basedOn w:val="Normal"/>
    <w:next w:val="Normal"/>
    <w:autoRedefine/>
    <w:uiPriority w:val="39"/>
    <w:unhideWhenUsed/>
    <w:rsid w:val="002D4A7A"/>
    <w:pPr>
      <w:numPr>
        <w:ilvl w:val="2"/>
        <w:numId w:val="19"/>
      </w:numPr>
      <w:spacing w:before="40" w:after="0"/>
      <w:contextualSpacing/>
    </w:pPr>
    <w:rPr>
      <w:i/>
      <w:sz w:val="18"/>
    </w:rPr>
  </w:style>
  <w:style w:type="numbering" w:customStyle="1" w:styleId="TOC">
    <w:name w:val="TOC"/>
    <w:uiPriority w:val="99"/>
    <w:rsid w:val="00264847"/>
    <w:pPr>
      <w:numPr>
        <w:numId w:val="18"/>
      </w:numPr>
    </w:pPr>
  </w:style>
  <w:style w:type="character" w:customStyle="1" w:styleId="Heading4Char">
    <w:name w:val="Heading 4 Char"/>
    <w:basedOn w:val="DefaultParagraphFont"/>
    <w:link w:val="Heading4"/>
    <w:uiPriority w:val="9"/>
    <w:rsid w:val="00006EF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006EFF"/>
    <w:rPr>
      <w:rFonts w:ascii="Frutiger LT Com 45 Light" w:eastAsiaTheme="majorEastAsia" w:hAnsi="Frutiger LT Com 45 Light" w:cstheme="majorBidi"/>
      <w:b/>
      <w:caps/>
      <w:color w:val="000000" w:themeColor="text1"/>
      <w:szCs w:val="24"/>
    </w:rPr>
  </w:style>
  <w:style w:type="table" w:styleId="PlainTable4">
    <w:name w:val="Plain Table 4"/>
    <w:basedOn w:val="TableNormal"/>
    <w:uiPriority w:val="44"/>
    <w:rsid w:val="005646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646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83B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83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83B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183B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83BC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83BC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4083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ListParagraph">
    <w:name w:val="List Paragraph"/>
    <w:basedOn w:val="Normal"/>
    <w:uiPriority w:val="34"/>
    <w:rsid w:val="00782FB5"/>
    <w:pPr>
      <w:ind w:left="720"/>
      <w:contextualSpacing/>
    </w:pPr>
  </w:style>
  <w:style w:type="paragraph" w:styleId="Subtitle">
    <w:name w:val="Subtitle"/>
    <w:basedOn w:val="Normal"/>
    <w:next w:val="Normal"/>
    <w:link w:val="SubtitleChar"/>
    <w:uiPriority w:val="11"/>
    <w:rsid w:val="00D103CB"/>
    <w:pPr>
      <w:keepNext/>
      <w:keepLines/>
      <w:numPr>
        <w:ilvl w:val="1"/>
      </w:numPr>
      <w:snapToGrid w:val="0"/>
      <w:spacing w:before="240" w:after="0" w:line="620" w:lineRule="exact"/>
      <w:ind w:left="-142"/>
      <w:jc w:val="right"/>
    </w:pPr>
    <w:rPr>
      <w:rFonts w:ascii="Inria Serif" w:eastAsiaTheme="minorEastAsia" w:hAnsi="Inria Serif" w:cs="Times New Roman (Body CS)"/>
      <w:i/>
      <w:color w:val="8AE2D1"/>
      <w:sz w:val="56"/>
      <w:szCs w:val="64"/>
      <w:lang w:val="en-AU"/>
    </w:rPr>
  </w:style>
  <w:style w:type="character" w:customStyle="1" w:styleId="SubtitleChar">
    <w:name w:val="Subtitle Char"/>
    <w:basedOn w:val="DefaultParagraphFont"/>
    <w:link w:val="Subtitle"/>
    <w:uiPriority w:val="11"/>
    <w:rsid w:val="00D103CB"/>
    <w:rPr>
      <w:rFonts w:ascii="Inria Serif" w:eastAsiaTheme="minorEastAsia" w:hAnsi="Inria Serif" w:cs="Times New Roman (Body CS)"/>
      <w:i/>
      <w:color w:val="8AE2D1"/>
      <w:sz w:val="56"/>
      <w:szCs w:val="64"/>
      <w:lang w:val="en-AU"/>
    </w:rPr>
  </w:style>
  <w:style w:type="table" w:customStyle="1" w:styleId="WSI-Table1">
    <w:name w:val="WSI - Table1"/>
    <w:basedOn w:val="TableNormal"/>
    <w:uiPriority w:val="99"/>
    <w:rsid w:val="00887C3D"/>
    <w:pPr>
      <w:spacing w:after="0" w:line="240" w:lineRule="auto"/>
    </w:pPr>
    <w:rPr>
      <w:rFonts w:ascii="Frutiger LT Com 45 Light" w:hAnsi="Frutiger LT Com 45 Light"/>
      <w:color w:val="000000" w:themeColor="text1"/>
      <w:sz w:val="20"/>
    </w:rPr>
    <w:tblPr>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paragraph" w:customStyle="1" w:styleId="DocumentTitle">
    <w:name w:val="Document Title"/>
    <w:basedOn w:val="Normal"/>
    <w:qFormat/>
    <w:rsid w:val="00887C3D"/>
    <w:rPr>
      <w:rFonts w:ascii="Inria Serif" w:hAnsi="Inria Serif"/>
      <w:b/>
      <w:color w:val="0084AD"/>
      <w:sz w:val="50"/>
      <w:szCs w:val="50"/>
    </w:rPr>
  </w:style>
  <w:style w:type="table" w:customStyle="1" w:styleId="TableGrid1">
    <w:name w:val="Table Grid1"/>
    <w:basedOn w:val="TableNormal"/>
    <w:next w:val="TableGrid"/>
    <w:uiPriority w:val="39"/>
    <w:rsid w:val="00D2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SI-Table2">
    <w:name w:val="WSI - Table2"/>
    <w:basedOn w:val="TableNormal"/>
    <w:uiPriority w:val="99"/>
    <w:rsid w:val="00453B91"/>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paragraph" w:styleId="HTMLPreformatted">
    <w:name w:val="HTML Preformatted"/>
    <w:basedOn w:val="Normal"/>
    <w:link w:val="HTMLPreformattedChar"/>
    <w:uiPriority w:val="99"/>
    <w:semiHidden/>
    <w:unhideWhenUsed/>
    <w:rsid w:val="00E314F5"/>
    <w:pPr>
      <w:spacing w:after="0"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E314F5"/>
    <w:rPr>
      <w:rFonts w:ascii="Consolas" w:hAnsi="Consolas" w:cs="Consolas"/>
      <w:sz w:val="20"/>
      <w:szCs w:val="20"/>
      <w:lang w:val="en-US"/>
    </w:rPr>
  </w:style>
  <w:style w:type="character" w:styleId="UnresolvedMention">
    <w:name w:val="Unresolved Mention"/>
    <w:basedOn w:val="DefaultParagraphFont"/>
    <w:uiPriority w:val="99"/>
    <w:semiHidden/>
    <w:unhideWhenUsed/>
    <w:rsid w:val="00E31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435571">
      <w:bodyDiv w:val="1"/>
      <w:marLeft w:val="0"/>
      <w:marRight w:val="0"/>
      <w:marTop w:val="0"/>
      <w:marBottom w:val="0"/>
      <w:divBdr>
        <w:top w:val="none" w:sz="0" w:space="0" w:color="auto"/>
        <w:left w:val="none" w:sz="0" w:space="0" w:color="auto"/>
        <w:bottom w:val="none" w:sz="0" w:space="0" w:color="auto"/>
        <w:right w:val="none" w:sz="0" w:space="0" w:color="auto"/>
      </w:divBdr>
    </w:div>
    <w:div w:id="1196767859">
      <w:bodyDiv w:val="1"/>
      <w:marLeft w:val="0"/>
      <w:marRight w:val="0"/>
      <w:marTop w:val="0"/>
      <w:marBottom w:val="0"/>
      <w:divBdr>
        <w:top w:val="none" w:sz="0" w:space="0" w:color="auto"/>
        <w:left w:val="none" w:sz="0" w:space="0" w:color="auto"/>
        <w:bottom w:val="none" w:sz="0" w:space="0" w:color="auto"/>
        <w:right w:val="none" w:sz="0" w:space="0" w:color="auto"/>
      </w:divBdr>
    </w:div>
    <w:div w:id="1376395787">
      <w:bodyDiv w:val="1"/>
      <w:marLeft w:val="0"/>
      <w:marRight w:val="0"/>
      <w:marTop w:val="0"/>
      <w:marBottom w:val="0"/>
      <w:divBdr>
        <w:top w:val="none" w:sz="0" w:space="0" w:color="auto"/>
        <w:left w:val="none" w:sz="0" w:space="0" w:color="auto"/>
        <w:bottom w:val="none" w:sz="0" w:space="0" w:color="auto"/>
        <w:right w:val="none" w:sz="0" w:space="0" w:color="auto"/>
      </w:divBdr>
    </w:div>
    <w:div w:id="167001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rmspree.io/email@domain.tl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20Stokie\Dropbox%20(WS%20Secretariat)\WS\Templates\NEW%20Brand\WSI_doc_cover_v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B47EA-3039-094F-A068-BF018C12A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C:\Users\Jane Stokie\Dropbox (WS Secretariat)\WS\Templates\NEW Brand\WSI_doc_cover_v4.0.dotx</Template>
  <TotalTime>267</TotalTime>
  <Pages>8</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Stokie</dc:creator>
  <cp:keywords/>
  <dc:description/>
  <cp:lastModifiedBy>Thomas Mak</cp:lastModifiedBy>
  <cp:revision>68</cp:revision>
  <cp:lastPrinted>2018-11-29T12:08:00Z</cp:lastPrinted>
  <dcterms:created xsi:type="dcterms:W3CDTF">2019-02-14T03:43:00Z</dcterms:created>
  <dcterms:modified xsi:type="dcterms:W3CDTF">2019-08-20T16:37:00Z</dcterms:modified>
</cp:coreProperties>
</file>