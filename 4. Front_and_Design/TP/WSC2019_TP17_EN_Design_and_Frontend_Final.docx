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B6645" w14:textId="06EBCD39" w:rsidR="006E6145" w:rsidRDefault="00453B91" w:rsidP="006E6145">
      <w:pPr>
        <w:pStyle w:val="Title"/>
        <w:ind w:right="-1"/>
      </w:pPr>
      <w:bookmarkStart w:id="0" w:name="_Toc386117270"/>
      <w:bookmarkStart w:id="1" w:name="_Toc386117477"/>
      <w:r>
        <w:t>Test Project</w:t>
      </w:r>
    </w:p>
    <w:p w14:paraId="663F44AC" w14:textId="61E561EF" w:rsidR="00AE528B" w:rsidRDefault="00BB3628" w:rsidP="006E6145">
      <w:pPr>
        <w:pStyle w:val="Subtitle"/>
        <w:ind w:right="-1"/>
        <w:rPr>
          <w:i w:val="0"/>
        </w:rPr>
      </w:pPr>
      <w:r>
        <w:t>Design and Front-end</w:t>
      </w:r>
      <w:r>
        <w:br/>
        <w:t>Web Technologies</w:t>
      </w:r>
    </w:p>
    <w:p w14:paraId="3AC9D7E0" w14:textId="6C6B75CD" w:rsidR="00453B91" w:rsidRDefault="00453B91" w:rsidP="00453B91">
      <w:pPr>
        <w:rPr>
          <w:lang w:val="en-AU"/>
        </w:rPr>
      </w:pPr>
    </w:p>
    <w:p w14:paraId="68E4B64B" w14:textId="77777777" w:rsidR="00453B91" w:rsidRDefault="00453B91" w:rsidP="00453B91">
      <w:pPr>
        <w:jc w:val="right"/>
        <w:rPr>
          <w:lang w:val="en-AU"/>
        </w:rPr>
      </w:pPr>
    </w:p>
    <w:p w14:paraId="0A784D23" w14:textId="77777777" w:rsidR="00453B91" w:rsidRDefault="00453B91" w:rsidP="00453B91">
      <w:pPr>
        <w:jc w:val="right"/>
        <w:rPr>
          <w:lang w:val="en-AU"/>
        </w:rPr>
      </w:pPr>
    </w:p>
    <w:p w14:paraId="15EF72B1" w14:textId="77777777" w:rsidR="00453B91" w:rsidRDefault="00453B91" w:rsidP="00453B91">
      <w:pPr>
        <w:rPr>
          <w:lang w:val="en-AU"/>
        </w:rPr>
      </w:pPr>
    </w:p>
    <w:p w14:paraId="5BC55B8A" w14:textId="77777777" w:rsidR="00453B91" w:rsidRDefault="00453B91" w:rsidP="00453B91">
      <w:pPr>
        <w:rPr>
          <w:lang w:val="en-AU"/>
        </w:rPr>
      </w:pPr>
    </w:p>
    <w:p w14:paraId="16E407C3" w14:textId="77777777" w:rsidR="00453B91" w:rsidRDefault="00453B91" w:rsidP="00453B91">
      <w:pPr>
        <w:rPr>
          <w:lang w:val="en-AU"/>
        </w:rPr>
      </w:pPr>
    </w:p>
    <w:p w14:paraId="3F703A80" w14:textId="77777777" w:rsidR="00453B91" w:rsidRDefault="00453B91" w:rsidP="00453B91">
      <w:pPr>
        <w:rPr>
          <w:lang w:val="en-AU"/>
        </w:rPr>
      </w:pPr>
    </w:p>
    <w:p w14:paraId="27242A0C" w14:textId="77777777" w:rsidR="00453B91" w:rsidRDefault="00453B91" w:rsidP="00453B91">
      <w:pPr>
        <w:rPr>
          <w:lang w:val="en-AU"/>
        </w:rPr>
      </w:pPr>
    </w:p>
    <w:p w14:paraId="5C6F8C5E" w14:textId="77777777" w:rsidR="00453B91" w:rsidRDefault="00453B91" w:rsidP="00453B91">
      <w:pPr>
        <w:rPr>
          <w:lang w:val="en-AU"/>
        </w:rPr>
      </w:pPr>
    </w:p>
    <w:p w14:paraId="5757C435" w14:textId="77777777" w:rsidR="00453B91" w:rsidRDefault="00453B91" w:rsidP="00453B91">
      <w:pPr>
        <w:rPr>
          <w:lang w:val="en-AU"/>
        </w:rPr>
      </w:pPr>
    </w:p>
    <w:p w14:paraId="25B0129F" w14:textId="77777777" w:rsidR="00453B91" w:rsidRDefault="00453B91" w:rsidP="00453B91">
      <w:pPr>
        <w:rPr>
          <w:lang w:val="en-AU"/>
        </w:rPr>
      </w:pPr>
    </w:p>
    <w:p w14:paraId="6A3FD10A" w14:textId="77777777" w:rsidR="00453B91" w:rsidRDefault="00453B91" w:rsidP="00453B91">
      <w:pPr>
        <w:rPr>
          <w:lang w:val="en-AU"/>
        </w:rPr>
      </w:pPr>
    </w:p>
    <w:p w14:paraId="0C96B7BB" w14:textId="77777777" w:rsidR="00453B91" w:rsidRDefault="00453B91" w:rsidP="00453B91">
      <w:pPr>
        <w:rPr>
          <w:lang w:val="en-AU"/>
        </w:rPr>
      </w:pPr>
    </w:p>
    <w:p w14:paraId="35DCA5A9" w14:textId="77777777" w:rsidR="00453B91" w:rsidRDefault="00453B91" w:rsidP="00453B91">
      <w:pPr>
        <w:rPr>
          <w:lang w:val="en-AU"/>
        </w:rPr>
      </w:pPr>
    </w:p>
    <w:p w14:paraId="6D0FBCB5" w14:textId="77777777" w:rsidR="00453B91" w:rsidRDefault="00453B91" w:rsidP="00453B91">
      <w:pPr>
        <w:rPr>
          <w:lang w:val="en-AU"/>
        </w:rPr>
      </w:pPr>
    </w:p>
    <w:p w14:paraId="7090E73B" w14:textId="77777777" w:rsidR="00453B91" w:rsidRDefault="00453B91" w:rsidP="00453B91">
      <w:pPr>
        <w:rPr>
          <w:lang w:val="en-AU"/>
        </w:rPr>
      </w:pPr>
    </w:p>
    <w:p w14:paraId="63D06A3C" w14:textId="77777777" w:rsidR="00453B91" w:rsidRDefault="00453B91" w:rsidP="00453B91">
      <w:pPr>
        <w:rPr>
          <w:lang w:val="en-AU"/>
        </w:rPr>
      </w:pPr>
    </w:p>
    <w:p w14:paraId="068FA09B" w14:textId="77777777" w:rsidR="00453B91" w:rsidRDefault="00453B91" w:rsidP="00453B91">
      <w:pPr>
        <w:rPr>
          <w:lang w:val="en-AU"/>
        </w:rPr>
      </w:pPr>
    </w:p>
    <w:p w14:paraId="5A22C285" w14:textId="77777777" w:rsidR="00453B91" w:rsidRDefault="00453B91" w:rsidP="00453B91">
      <w:pPr>
        <w:rPr>
          <w:lang w:val="en-AU"/>
        </w:rPr>
      </w:pPr>
    </w:p>
    <w:p w14:paraId="03B66199" w14:textId="77777777" w:rsidR="00453B91" w:rsidRDefault="00453B91" w:rsidP="00453B91">
      <w:pPr>
        <w:rPr>
          <w:lang w:val="en-AU"/>
        </w:rPr>
      </w:pPr>
    </w:p>
    <w:p w14:paraId="31313D0B" w14:textId="77777777" w:rsidR="00453B91" w:rsidRDefault="00453B91" w:rsidP="00453B91">
      <w:pPr>
        <w:rPr>
          <w:lang w:val="en-AU"/>
        </w:rPr>
      </w:pPr>
    </w:p>
    <w:p w14:paraId="13FDD3DE" w14:textId="77777777" w:rsidR="00453B91" w:rsidRDefault="00453B91" w:rsidP="00453B91">
      <w:pPr>
        <w:rPr>
          <w:lang w:val="en-AU"/>
        </w:rPr>
      </w:pPr>
    </w:p>
    <w:p w14:paraId="54020523" w14:textId="77777777" w:rsidR="00453B91" w:rsidRDefault="00453B91" w:rsidP="00453B91">
      <w:pPr>
        <w:rPr>
          <w:lang w:val="en-AU"/>
        </w:rPr>
      </w:pPr>
    </w:p>
    <w:p w14:paraId="510421CE" w14:textId="77777777" w:rsidR="00453B91" w:rsidRDefault="00453B91" w:rsidP="00453B91">
      <w:pPr>
        <w:rPr>
          <w:lang w:val="en-AU"/>
        </w:rPr>
      </w:pPr>
    </w:p>
    <w:p w14:paraId="410467B9" w14:textId="77777777" w:rsidR="00453B91" w:rsidRDefault="00453B91" w:rsidP="00453B91">
      <w:pPr>
        <w:rPr>
          <w:lang w:val="en-AU"/>
        </w:rPr>
      </w:pPr>
    </w:p>
    <w:p w14:paraId="2565954A" w14:textId="77777777" w:rsidR="00453B91" w:rsidRDefault="00453B91" w:rsidP="00453B91">
      <w:pPr>
        <w:rPr>
          <w:lang w:val="en-AU"/>
        </w:rPr>
      </w:pPr>
    </w:p>
    <w:p w14:paraId="05C248F4" w14:textId="77777777" w:rsidR="00453B91" w:rsidRDefault="00453B91" w:rsidP="00453B91">
      <w:pPr>
        <w:rPr>
          <w:lang w:val="en-AU"/>
        </w:rPr>
      </w:pPr>
    </w:p>
    <w:p w14:paraId="79B8C172" w14:textId="77777777" w:rsidR="00453B91" w:rsidRDefault="00453B91" w:rsidP="00453B91">
      <w:pPr>
        <w:rPr>
          <w:lang w:val="en-AU"/>
        </w:rPr>
      </w:pPr>
    </w:p>
    <w:p w14:paraId="719339F9" w14:textId="09757290" w:rsidR="00453B91" w:rsidRDefault="00453B91" w:rsidP="00453B91">
      <w:pPr>
        <w:spacing w:after="0"/>
        <w:rPr>
          <w:lang w:val="en-AU"/>
        </w:rPr>
      </w:pPr>
      <w:r>
        <w:rPr>
          <w:lang w:val="en-AU"/>
        </w:rPr>
        <w:lastRenderedPageBreak/>
        <w:t>Submitted by:</w:t>
      </w:r>
    </w:p>
    <w:p w14:paraId="542CA592" w14:textId="77777777" w:rsidR="006D4C36" w:rsidRPr="007805AA" w:rsidRDefault="006D4C36" w:rsidP="006D4C36">
      <w:pPr>
        <w:spacing w:after="0"/>
        <w:rPr>
          <w:lang w:val="en-AU"/>
        </w:rPr>
      </w:pPr>
      <w:r>
        <w:rPr>
          <w:lang w:val="en-AU"/>
        </w:rPr>
        <w:t>Thomas Seng Hin Mak, Skill Competition Manager</w:t>
      </w:r>
      <w:r>
        <w:rPr>
          <w:lang w:val="en-AU"/>
        </w:rPr>
        <w:br/>
      </w:r>
      <w:r w:rsidRPr="007805AA">
        <w:rPr>
          <w:lang w:val="en-AU"/>
        </w:rPr>
        <w:t>Ilya Belyakov RU</w:t>
      </w:r>
      <w:r w:rsidRPr="00866355">
        <w:t xml:space="preserve"> (Lead Expert)</w:t>
      </w:r>
    </w:p>
    <w:p w14:paraId="4FD8ACB4" w14:textId="77777777" w:rsidR="006D4C36" w:rsidRPr="007805AA" w:rsidRDefault="006D4C36" w:rsidP="006D4C36">
      <w:pPr>
        <w:spacing w:after="0"/>
        <w:rPr>
          <w:lang w:val="en-AU"/>
        </w:rPr>
      </w:pPr>
      <w:r w:rsidRPr="007805AA">
        <w:rPr>
          <w:lang w:val="en-AU"/>
        </w:rPr>
        <w:t>Kenny Alejandro Rios Avila CO</w:t>
      </w:r>
    </w:p>
    <w:p w14:paraId="466646FD" w14:textId="77777777" w:rsidR="006D4C36" w:rsidRPr="007805AA" w:rsidRDefault="006D4C36" w:rsidP="006D4C36">
      <w:pPr>
        <w:spacing w:after="0"/>
        <w:rPr>
          <w:lang w:val="en-AU"/>
        </w:rPr>
      </w:pPr>
      <w:r w:rsidRPr="007805AA">
        <w:rPr>
          <w:lang w:val="en-AU"/>
        </w:rPr>
        <w:t>Diego Garcia Gonzalez ES</w:t>
      </w:r>
    </w:p>
    <w:p w14:paraId="5CBE2A54" w14:textId="77777777" w:rsidR="006D4C36" w:rsidRPr="007805AA" w:rsidRDefault="006D4C36" w:rsidP="006D4C36">
      <w:pPr>
        <w:spacing w:after="0"/>
        <w:rPr>
          <w:lang w:val="en-AU"/>
        </w:rPr>
      </w:pPr>
      <w:r w:rsidRPr="007805AA">
        <w:rPr>
          <w:lang w:val="en-AU"/>
        </w:rPr>
        <w:t xml:space="preserve">Valentino </w:t>
      </w:r>
      <w:proofErr w:type="spellStart"/>
      <w:r w:rsidRPr="007805AA">
        <w:rPr>
          <w:lang w:val="en-AU"/>
        </w:rPr>
        <w:t>Ekaputra</w:t>
      </w:r>
      <w:proofErr w:type="spellEnd"/>
      <w:r w:rsidRPr="007805AA">
        <w:rPr>
          <w:lang w:val="en-AU"/>
        </w:rPr>
        <w:t xml:space="preserve"> ID</w:t>
      </w:r>
    </w:p>
    <w:p w14:paraId="066AD13B" w14:textId="77777777" w:rsidR="006D4C36" w:rsidRPr="007805AA" w:rsidRDefault="006D4C36" w:rsidP="006D4C36">
      <w:pPr>
        <w:spacing w:after="0"/>
        <w:rPr>
          <w:lang w:val="en-AU"/>
        </w:rPr>
      </w:pPr>
      <w:r w:rsidRPr="007805AA">
        <w:rPr>
          <w:lang w:val="en-AU"/>
        </w:rPr>
        <w:t xml:space="preserve">Ruchi </w:t>
      </w:r>
      <w:proofErr w:type="spellStart"/>
      <w:r w:rsidRPr="007805AA">
        <w:rPr>
          <w:lang w:val="en-AU"/>
        </w:rPr>
        <w:t>Pareek</w:t>
      </w:r>
      <w:proofErr w:type="spellEnd"/>
      <w:r w:rsidRPr="007805AA">
        <w:rPr>
          <w:lang w:val="en-AU"/>
        </w:rPr>
        <w:t xml:space="preserve"> IN</w:t>
      </w:r>
    </w:p>
    <w:p w14:paraId="4AE96973" w14:textId="77777777" w:rsidR="006D4C36" w:rsidRPr="007805AA" w:rsidRDefault="006D4C36" w:rsidP="006D4C36">
      <w:pPr>
        <w:spacing w:after="0"/>
        <w:rPr>
          <w:lang w:val="en-AU"/>
        </w:rPr>
      </w:pPr>
      <w:r w:rsidRPr="007805AA">
        <w:rPr>
          <w:lang w:val="en-AU"/>
        </w:rPr>
        <w:t xml:space="preserve">Sara </w:t>
      </w:r>
      <w:proofErr w:type="spellStart"/>
      <w:r w:rsidRPr="007805AA">
        <w:rPr>
          <w:lang w:val="en-AU"/>
        </w:rPr>
        <w:t>HajiMollaMohammadtaher</w:t>
      </w:r>
      <w:proofErr w:type="spellEnd"/>
      <w:r w:rsidRPr="007805AA">
        <w:rPr>
          <w:lang w:val="en-AU"/>
        </w:rPr>
        <w:t xml:space="preserve"> IR</w:t>
      </w:r>
    </w:p>
    <w:p w14:paraId="777F3046" w14:textId="77777777" w:rsidR="006D4C36" w:rsidRPr="007805AA" w:rsidRDefault="006D4C36" w:rsidP="006D4C36">
      <w:pPr>
        <w:spacing w:after="0"/>
        <w:rPr>
          <w:lang w:val="en-AU"/>
        </w:rPr>
      </w:pPr>
      <w:proofErr w:type="spellStart"/>
      <w:r w:rsidRPr="007805AA">
        <w:rPr>
          <w:lang w:val="en-AU"/>
        </w:rPr>
        <w:t>Aizhan</w:t>
      </w:r>
      <w:proofErr w:type="spellEnd"/>
      <w:r w:rsidRPr="007805AA">
        <w:rPr>
          <w:lang w:val="en-AU"/>
        </w:rPr>
        <w:t xml:space="preserve"> </w:t>
      </w:r>
      <w:proofErr w:type="spellStart"/>
      <w:r w:rsidRPr="007805AA">
        <w:rPr>
          <w:lang w:val="en-AU"/>
        </w:rPr>
        <w:t>Ziyadanova</w:t>
      </w:r>
      <w:proofErr w:type="spellEnd"/>
      <w:r w:rsidRPr="007805AA">
        <w:rPr>
          <w:lang w:val="en-AU"/>
        </w:rPr>
        <w:t xml:space="preserve"> KZ</w:t>
      </w:r>
    </w:p>
    <w:p w14:paraId="656BE2EA" w14:textId="77777777" w:rsidR="006D4C36" w:rsidRPr="007805AA" w:rsidRDefault="006D4C36" w:rsidP="006D4C36">
      <w:pPr>
        <w:spacing w:after="0"/>
        <w:rPr>
          <w:lang w:val="en-AU"/>
        </w:rPr>
      </w:pPr>
      <w:r w:rsidRPr="007805AA">
        <w:rPr>
          <w:lang w:val="en-AU"/>
        </w:rPr>
        <w:t xml:space="preserve">Daniel Kim Fai </w:t>
      </w:r>
      <w:proofErr w:type="spellStart"/>
      <w:r w:rsidRPr="007805AA">
        <w:rPr>
          <w:lang w:val="en-AU"/>
        </w:rPr>
        <w:t>Cheang</w:t>
      </w:r>
      <w:proofErr w:type="spellEnd"/>
      <w:r w:rsidRPr="007805AA">
        <w:rPr>
          <w:lang w:val="en-AU"/>
        </w:rPr>
        <w:t xml:space="preserve"> MO</w:t>
      </w:r>
    </w:p>
    <w:p w14:paraId="76ED2404" w14:textId="77777777" w:rsidR="006D4C36" w:rsidRPr="007805AA" w:rsidRDefault="006D4C36" w:rsidP="006D4C36">
      <w:pPr>
        <w:spacing w:after="0"/>
        <w:rPr>
          <w:lang w:val="en-AU"/>
        </w:rPr>
      </w:pPr>
      <w:r w:rsidRPr="007805AA">
        <w:rPr>
          <w:lang w:val="en-AU"/>
        </w:rPr>
        <w:t xml:space="preserve">Raya Al </w:t>
      </w:r>
      <w:proofErr w:type="spellStart"/>
      <w:r w:rsidRPr="007805AA">
        <w:rPr>
          <w:lang w:val="en-AU"/>
        </w:rPr>
        <w:t>Hajri</w:t>
      </w:r>
      <w:proofErr w:type="spellEnd"/>
      <w:r w:rsidRPr="007805AA">
        <w:rPr>
          <w:lang w:val="en-AU"/>
        </w:rPr>
        <w:t xml:space="preserve"> OM</w:t>
      </w:r>
    </w:p>
    <w:p w14:paraId="028B94B5" w14:textId="77777777" w:rsidR="006D4C36" w:rsidRPr="007805AA" w:rsidRDefault="006D4C36" w:rsidP="006D4C36">
      <w:pPr>
        <w:spacing w:after="0"/>
        <w:rPr>
          <w:lang w:val="en-AU"/>
        </w:rPr>
      </w:pPr>
      <w:r w:rsidRPr="007805AA">
        <w:rPr>
          <w:lang w:val="en-AU"/>
        </w:rPr>
        <w:t xml:space="preserve">Tran Duc </w:t>
      </w:r>
      <w:proofErr w:type="spellStart"/>
      <w:r w:rsidRPr="007805AA">
        <w:rPr>
          <w:lang w:val="en-AU"/>
        </w:rPr>
        <w:t>Doanh</w:t>
      </w:r>
      <w:proofErr w:type="spellEnd"/>
      <w:r w:rsidRPr="007805AA">
        <w:rPr>
          <w:lang w:val="en-AU"/>
        </w:rPr>
        <w:t xml:space="preserve"> VN</w:t>
      </w:r>
    </w:p>
    <w:p w14:paraId="3FD4A2EB" w14:textId="77777777" w:rsidR="006D4C36" w:rsidRPr="007805AA" w:rsidRDefault="006D4C36" w:rsidP="006D4C36">
      <w:pPr>
        <w:spacing w:after="0"/>
        <w:rPr>
          <w:lang w:val="en-AU"/>
        </w:rPr>
      </w:pPr>
      <w:r w:rsidRPr="007805AA">
        <w:rPr>
          <w:lang w:val="en-AU"/>
        </w:rPr>
        <w:t xml:space="preserve">Jaafar </w:t>
      </w:r>
      <w:proofErr w:type="spellStart"/>
      <w:r w:rsidRPr="007805AA">
        <w:rPr>
          <w:lang w:val="en-AU"/>
        </w:rPr>
        <w:t>Almoadhen</w:t>
      </w:r>
      <w:proofErr w:type="spellEnd"/>
      <w:r w:rsidRPr="007805AA">
        <w:rPr>
          <w:lang w:val="en-AU"/>
        </w:rPr>
        <w:t xml:space="preserve"> BH</w:t>
      </w:r>
    </w:p>
    <w:p w14:paraId="4659BE1F" w14:textId="4A5258FC" w:rsidR="006D4C36" w:rsidRPr="00453B91" w:rsidRDefault="006D4C36" w:rsidP="00453B91">
      <w:pPr>
        <w:spacing w:after="0"/>
        <w:rPr>
          <w:lang w:val="en-AU"/>
        </w:rPr>
      </w:pPr>
    </w:p>
    <w:p w14:paraId="1BA6C998" w14:textId="77777777" w:rsidR="00AE528B" w:rsidRPr="00AE528B" w:rsidRDefault="00AE528B" w:rsidP="00AE528B">
      <w:pPr>
        <w:rPr>
          <w:lang w:val="en-AU"/>
        </w:rPr>
        <w:sectPr w:rsidR="00AE528B" w:rsidRPr="00AE528B" w:rsidSect="00AE528B">
          <w:headerReference w:type="default" r:id="rId8"/>
          <w:footerReference w:type="default" r:id="rId9"/>
          <w:headerReference w:type="first" r:id="rId10"/>
          <w:footerReference w:type="first" r:id="rId11"/>
          <w:pgSz w:w="11906" w:h="16838" w:code="9"/>
          <w:pgMar w:top="1134" w:right="1134" w:bottom="2268" w:left="1134" w:header="1134" w:footer="567" w:gutter="0"/>
          <w:cols w:space="708"/>
          <w:titlePg/>
          <w:docGrid w:linePitch="360"/>
        </w:sectPr>
      </w:pPr>
    </w:p>
    <w:p w14:paraId="68909186" w14:textId="77777777" w:rsidR="00D103CB" w:rsidRDefault="00D103CB" w:rsidP="00887C3D">
      <w:pPr>
        <w:pStyle w:val="Heading1"/>
      </w:pPr>
      <w:bookmarkStart w:id="2" w:name="_Toc531262800"/>
      <w:bookmarkStart w:id="3" w:name="_Toc531262920"/>
      <w:bookmarkStart w:id="4" w:name="_Toc531263004"/>
      <w:bookmarkStart w:id="5" w:name="_Toc531263792"/>
      <w:bookmarkStart w:id="6" w:name="_Toc17188032"/>
      <w:r>
        <w:lastRenderedPageBreak/>
        <w:t>Contents</w:t>
      </w:r>
      <w:bookmarkEnd w:id="2"/>
      <w:bookmarkEnd w:id="3"/>
      <w:bookmarkEnd w:id="4"/>
      <w:bookmarkEnd w:id="5"/>
      <w:bookmarkEnd w:id="6"/>
    </w:p>
    <w:p w14:paraId="2FEC05DA" w14:textId="48D0CFFA" w:rsidR="002329C3" w:rsidRDefault="00D103CB">
      <w:pPr>
        <w:pStyle w:val="TOC1"/>
        <w:tabs>
          <w:tab w:val="right" w:leader="dot" w:pos="9628"/>
        </w:tabs>
        <w:rPr>
          <w:rFonts w:asciiTheme="minorHAnsi" w:eastAsiaTheme="minorEastAsia" w:hAnsiTheme="minorHAnsi" w:cstheme="minorBidi"/>
          <w:b w:val="0"/>
          <w:noProof/>
          <w:sz w:val="24"/>
          <w:szCs w:val="24"/>
          <w:lang w:eastAsia="zh-TW"/>
        </w:rPr>
      </w:pPr>
      <w:r>
        <w:fldChar w:fldCharType="begin"/>
      </w:r>
      <w:r>
        <w:instrText xml:space="preserve"> TOC \o "1-3" \h \z \u </w:instrText>
      </w:r>
      <w:r>
        <w:fldChar w:fldCharType="separate"/>
      </w:r>
      <w:hyperlink w:anchor="_Toc17188032" w:history="1">
        <w:r w:rsidR="002329C3" w:rsidRPr="00874B8F">
          <w:rPr>
            <w:rStyle w:val="Hyperlink"/>
            <w:noProof/>
          </w:rPr>
          <w:t>Contents</w:t>
        </w:r>
        <w:r w:rsidR="002329C3">
          <w:rPr>
            <w:noProof/>
            <w:webHidden/>
          </w:rPr>
          <w:tab/>
        </w:r>
        <w:r w:rsidR="002329C3">
          <w:rPr>
            <w:noProof/>
            <w:webHidden/>
          </w:rPr>
          <w:fldChar w:fldCharType="begin"/>
        </w:r>
        <w:r w:rsidR="002329C3">
          <w:rPr>
            <w:noProof/>
            <w:webHidden/>
          </w:rPr>
          <w:instrText xml:space="preserve"> PAGEREF _Toc17188032 \h </w:instrText>
        </w:r>
        <w:r w:rsidR="002329C3">
          <w:rPr>
            <w:noProof/>
            <w:webHidden/>
          </w:rPr>
        </w:r>
        <w:r w:rsidR="002329C3">
          <w:rPr>
            <w:noProof/>
            <w:webHidden/>
          </w:rPr>
          <w:fldChar w:fldCharType="separate"/>
        </w:r>
        <w:r w:rsidR="002329C3">
          <w:rPr>
            <w:noProof/>
            <w:webHidden/>
          </w:rPr>
          <w:t>3</w:t>
        </w:r>
        <w:r w:rsidR="002329C3">
          <w:rPr>
            <w:noProof/>
            <w:webHidden/>
          </w:rPr>
          <w:fldChar w:fldCharType="end"/>
        </w:r>
      </w:hyperlink>
    </w:p>
    <w:p w14:paraId="0CA93E83" w14:textId="2D4C6D32" w:rsidR="002329C3" w:rsidRDefault="00AF6AF8">
      <w:pPr>
        <w:pStyle w:val="TOC1"/>
        <w:tabs>
          <w:tab w:val="right" w:leader="dot" w:pos="9628"/>
        </w:tabs>
        <w:rPr>
          <w:rFonts w:asciiTheme="minorHAnsi" w:eastAsiaTheme="minorEastAsia" w:hAnsiTheme="minorHAnsi" w:cstheme="minorBidi"/>
          <w:b w:val="0"/>
          <w:noProof/>
          <w:sz w:val="24"/>
          <w:szCs w:val="24"/>
          <w:lang w:eastAsia="zh-TW"/>
        </w:rPr>
      </w:pPr>
      <w:hyperlink w:anchor="_Toc17188033" w:history="1">
        <w:r w:rsidR="002329C3" w:rsidRPr="00874B8F">
          <w:rPr>
            <w:rStyle w:val="Hyperlink"/>
            <w:noProof/>
            <w:lang w:val="en-GB"/>
          </w:rPr>
          <w:t>Introduction</w:t>
        </w:r>
        <w:r w:rsidR="002329C3">
          <w:rPr>
            <w:noProof/>
            <w:webHidden/>
          </w:rPr>
          <w:tab/>
        </w:r>
        <w:r w:rsidR="002329C3">
          <w:rPr>
            <w:noProof/>
            <w:webHidden/>
          </w:rPr>
          <w:fldChar w:fldCharType="begin"/>
        </w:r>
        <w:r w:rsidR="002329C3">
          <w:rPr>
            <w:noProof/>
            <w:webHidden/>
          </w:rPr>
          <w:instrText xml:space="preserve"> PAGEREF _Toc17188033 \h </w:instrText>
        </w:r>
        <w:r w:rsidR="002329C3">
          <w:rPr>
            <w:noProof/>
            <w:webHidden/>
          </w:rPr>
        </w:r>
        <w:r w:rsidR="002329C3">
          <w:rPr>
            <w:noProof/>
            <w:webHidden/>
          </w:rPr>
          <w:fldChar w:fldCharType="separate"/>
        </w:r>
        <w:r w:rsidR="002329C3">
          <w:rPr>
            <w:noProof/>
            <w:webHidden/>
          </w:rPr>
          <w:t>4</w:t>
        </w:r>
        <w:r w:rsidR="002329C3">
          <w:rPr>
            <w:noProof/>
            <w:webHidden/>
          </w:rPr>
          <w:fldChar w:fldCharType="end"/>
        </w:r>
      </w:hyperlink>
    </w:p>
    <w:p w14:paraId="53CFD18C" w14:textId="5749C44B" w:rsidR="002329C3" w:rsidRDefault="00AF6AF8">
      <w:pPr>
        <w:pStyle w:val="TOC1"/>
        <w:tabs>
          <w:tab w:val="right" w:leader="dot" w:pos="9628"/>
        </w:tabs>
        <w:rPr>
          <w:rFonts w:asciiTheme="minorHAnsi" w:eastAsiaTheme="minorEastAsia" w:hAnsiTheme="minorHAnsi" w:cstheme="minorBidi"/>
          <w:b w:val="0"/>
          <w:noProof/>
          <w:sz w:val="24"/>
          <w:szCs w:val="24"/>
          <w:lang w:eastAsia="zh-TW"/>
        </w:rPr>
      </w:pPr>
      <w:hyperlink w:anchor="_Toc17188034" w:history="1">
        <w:r w:rsidR="002329C3" w:rsidRPr="00874B8F">
          <w:rPr>
            <w:rStyle w:val="Hyperlink"/>
            <w:noProof/>
            <w:lang w:val="en-GB"/>
          </w:rPr>
          <w:t>Description of project and tasks</w:t>
        </w:r>
        <w:r w:rsidR="002329C3">
          <w:rPr>
            <w:noProof/>
            <w:webHidden/>
          </w:rPr>
          <w:tab/>
        </w:r>
        <w:r w:rsidR="002329C3">
          <w:rPr>
            <w:noProof/>
            <w:webHidden/>
          </w:rPr>
          <w:fldChar w:fldCharType="begin"/>
        </w:r>
        <w:r w:rsidR="002329C3">
          <w:rPr>
            <w:noProof/>
            <w:webHidden/>
          </w:rPr>
          <w:instrText xml:space="preserve"> PAGEREF _Toc17188034 \h </w:instrText>
        </w:r>
        <w:r w:rsidR="002329C3">
          <w:rPr>
            <w:noProof/>
            <w:webHidden/>
          </w:rPr>
        </w:r>
        <w:r w:rsidR="002329C3">
          <w:rPr>
            <w:noProof/>
            <w:webHidden/>
          </w:rPr>
          <w:fldChar w:fldCharType="separate"/>
        </w:r>
        <w:r w:rsidR="002329C3">
          <w:rPr>
            <w:noProof/>
            <w:webHidden/>
          </w:rPr>
          <w:t>4</w:t>
        </w:r>
        <w:r w:rsidR="002329C3">
          <w:rPr>
            <w:noProof/>
            <w:webHidden/>
          </w:rPr>
          <w:fldChar w:fldCharType="end"/>
        </w:r>
      </w:hyperlink>
    </w:p>
    <w:p w14:paraId="66A6DD45" w14:textId="10528A7F" w:rsidR="002329C3" w:rsidRDefault="00AF6AF8">
      <w:pPr>
        <w:pStyle w:val="TOC2"/>
        <w:rPr>
          <w:rFonts w:asciiTheme="minorHAnsi" w:eastAsiaTheme="minorEastAsia" w:hAnsiTheme="minorHAnsi"/>
          <w:noProof/>
          <w:sz w:val="24"/>
          <w:szCs w:val="24"/>
          <w:lang w:eastAsia="zh-TW"/>
        </w:rPr>
      </w:pPr>
      <w:hyperlink w:anchor="_Toc17188035" w:history="1">
        <w:r w:rsidR="002329C3" w:rsidRPr="00874B8F">
          <w:rPr>
            <w:rStyle w:val="Hyperlink"/>
            <w:noProof/>
          </w:rPr>
          <w:t>Glossary</w:t>
        </w:r>
        <w:r w:rsidR="002329C3">
          <w:rPr>
            <w:noProof/>
            <w:webHidden/>
          </w:rPr>
          <w:tab/>
        </w:r>
        <w:r w:rsidR="002329C3">
          <w:rPr>
            <w:noProof/>
            <w:webHidden/>
          </w:rPr>
          <w:fldChar w:fldCharType="begin"/>
        </w:r>
        <w:r w:rsidR="002329C3">
          <w:rPr>
            <w:noProof/>
            <w:webHidden/>
          </w:rPr>
          <w:instrText xml:space="preserve"> PAGEREF _Toc17188035 \h </w:instrText>
        </w:r>
        <w:r w:rsidR="002329C3">
          <w:rPr>
            <w:noProof/>
            <w:webHidden/>
          </w:rPr>
        </w:r>
        <w:r w:rsidR="002329C3">
          <w:rPr>
            <w:noProof/>
            <w:webHidden/>
          </w:rPr>
          <w:fldChar w:fldCharType="separate"/>
        </w:r>
        <w:r w:rsidR="002329C3">
          <w:rPr>
            <w:noProof/>
            <w:webHidden/>
          </w:rPr>
          <w:t>4</w:t>
        </w:r>
        <w:r w:rsidR="002329C3">
          <w:rPr>
            <w:noProof/>
            <w:webHidden/>
          </w:rPr>
          <w:fldChar w:fldCharType="end"/>
        </w:r>
      </w:hyperlink>
    </w:p>
    <w:p w14:paraId="2A83921C" w14:textId="58D7A8FE" w:rsidR="002329C3" w:rsidRDefault="00AF6AF8">
      <w:pPr>
        <w:pStyle w:val="TOC2"/>
        <w:rPr>
          <w:rFonts w:asciiTheme="minorHAnsi" w:eastAsiaTheme="minorEastAsia" w:hAnsiTheme="minorHAnsi"/>
          <w:noProof/>
          <w:sz w:val="24"/>
          <w:szCs w:val="24"/>
          <w:lang w:eastAsia="zh-TW"/>
        </w:rPr>
      </w:pPr>
      <w:hyperlink w:anchor="_Toc17188036" w:history="1">
        <w:r w:rsidR="002329C3" w:rsidRPr="00874B8F">
          <w:rPr>
            <w:rStyle w:val="Hyperlink"/>
            <w:noProof/>
          </w:rPr>
          <w:t>First 3 hours – front-end programming module</w:t>
        </w:r>
        <w:r w:rsidR="002329C3">
          <w:rPr>
            <w:noProof/>
            <w:webHidden/>
          </w:rPr>
          <w:tab/>
        </w:r>
        <w:r w:rsidR="002329C3">
          <w:rPr>
            <w:noProof/>
            <w:webHidden/>
          </w:rPr>
          <w:fldChar w:fldCharType="begin"/>
        </w:r>
        <w:r w:rsidR="002329C3">
          <w:rPr>
            <w:noProof/>
            <w:webHidden/>
          </w:rPr>
          <w:instrText xml:space="preserve"> PAGEREF _Toc17188036 \h </w:instrText>
        </w:r>
        <w:r w:rsidR="002329C3">
          <w:rPr>
            <w:noProof/>
            <w:webHidden/>
          </w:rPr>
        </w:r>
        <w:r w:rsidR="002329C3">
          <w:rPr>
            <w:noProof/>
            <w:webHidden/>
          </w:rPr>
          <w:fldChar w:fldCharType="separate"/>
        </w:r>
        <w:r w:rsidR="002329C3">
          <w:rPr>
            <w:noProof/>
            <w:webHidden/>
          </w:rPr>
          <w:t>5</w:t>
        </w:r>
        <w:r w:rsidR="002329C3">
          <w:rPr>
            <w:noProof/>
            <w:webHidden/>
          </w:rPr>
          <w:fldChar w:fldCharType="end"/>
        </w:r>
      </w:hyperlink>
    </w:p>
    <w:p w14:paraId="1489012F" w14:textId="188F1647" w:rsidR="002329C3" w:rsidRDefault="00AF6AF8">
      <w:pPr>
        <w:pStyle w:val="TOC3"/>
        <w:tabs>
          <w:tab w:val="right" w:leader="dot" w:pos="9628"/>
        </w:tabs>
        <w:rPr>
          <w:rFonts w:asciiTheme="minorHAnsi" w:eastAsiaTheme="minorEastAsia" w:hAnsiTheme="minorHAnsi"/>
          <w:i w:val="0"/>
          <w:noProof/>
          <w:sz w:val="24"/>
          <w:szCs w:val="24"/>
          <w:lang w:eastAsia="zh-TW"/>
        </w:rPr>
      </w:pPr>
      <w:hyperlink w:anchor="_Toc17188037" w:history="1">
        <w:r w:rsidR="002329C3" w:rsidRPr="00874B8F">
          <w:rPr>
            <w:rStyle w:val="Hyperlink"/>
            <w:rFonts w:ascii="Arial" w:hAnsi="Arial" w:cs="Arial"/>
            <w:noProof/>
          </w:rPr>
          <w:t>Route editor</w:t>
        </w:r>
        <w:r w:rsidR="002329C3">
          <w:rPr>
            <w:noProof/>
            <w:webHidden/>
          </w:rPr>
          <w:tab/>
        </w:r>
        <w:r w:rsidR="002329C3">
          <w:rPr>
            <w:noProof/>
            <w:webHidden/>
          </w:rPr>
          <w:fldChar w:fldCharType="begin"/>
        </w:r>
        <w:r w:rsidR="002329C3">
          <w:rPr>
            <w:noProof/>
            <w:webHidden/>
          </w:rPr>
          <w:instrText xml:space="preserve"> PAGEREF _Toc17188037 \h </w:instrText>
        </w:r>
        <w:r w:rsidR="002329C3">
          <w:rPr>
            <w:noProof/>
            <w:webHidden/>
          </w:rPr>
        </w:r>
        <w:r w:rsidR="002329C3">
          <w:rPr>
            <w:noProof/>
            <w:webHidden/>
          </w:rPr>
          <w:fldChar w:fldCharType="separate"/>
        </w:r>
        <w:r w:rsidR="002329C3">
          <w:rPr>
            <w:noProof/>
            <w:webHidden/>
          </w:rPr>
          <w:t>5</w:t>
        </w:r>
        <w:r w:rsidR="002329C3">
          <w:rPr>
            <w:noProof/>
            <w:webHidden/>
          </w:rPr>
          <w:fldChar w:fldCharType="end"/>
        </w:r>
      </w:hyperlink>
    </w:p>
    <w:p w14:paraId="66FF26B6" w14:textId="7092B004" w:rsidR="002329C3" w:rsidRDefault="00AF6AF8">
      <w:pPr>
        <w:pStyle w:val="TOC3"/>
        <w:tabs>
          <w:tab w:val="right" w:leader="dot" w:pos="9628"/>
        </w:tabs>
        <w:rPr>
          <w:rFonts w:asciiTheme="minorHAnsi" w:eastAsiaTheme="minorEastAsia" w:hAnsiTheme="minorHAnsi"/>
          <w:i w:val="0"/>
          <w:noProof/>
          <w:sz w:val="24"/>
          <w:szCs w:val="24"/>
          <w:lang w:eastAsia="zh-TW"/>
        </w:rPr>
      </w:pPr>
      <w:hyperlink w:anchor="_Toc17188038" w:history="1">
        <w:r w:rsidR="002329C3" w:rsidRPr="00874B8F">
          <w:rPr>
            <w:rStyle w:val="Hyperlink"/>
            <w:rFonts w:ascii="Arial" w:hAnsi="Arial" w:cs="Arial"/>
            <w:noProof/>
          </w:rPr>
          <w:t>View mode</w:t>
        </w:r>
        <w:r w:rsidR="002329C3">
          <w:rPr>
            <w:noProof/>
            <w:webHidden/>
          </w:rPr>
          <w:tab/>
        </w:r>
        <w:r w:rsidR="002329C3">
          <w:rPr>
            <w:noProof/>
            <w:webHidden/>
          </w:rPr>
          <w:fldChar w:fldCharType="begin"/>
        </w:r>
        <w:r w:rsidR="002329C3">
          <w:rPr>
            <w:noProof/>
            <w:webHidden/>
          </w:rPr>
          <w:instrText xml:space="preserve"> PAGEREF _Toc17188038 \h </w:instrText>
        </w:r>
        <w:r w:rsidR="002329C3">
          <w:rPr>
            <w:noProof/>
            <w:webHidden/>
          </w:rPr>
        </w:r>
        <w:r w:rsidR="002329C3">
          <w:rPr>
            <w:noProof/>
            <w:webHidden/>
          </w:rPr>
          <w:fldChar w:fldCharType="separate"/>
        </w:r>
        <w:r w:rsidR="002329C3">
          <w:rPr>
            <w:noProof/>
            <w:webHidden/>
          </w:rPr>
          <w:t>6</w:t>
        </w:r>
        <w:r w:rsidR="002329C3">
          <w:rPr>
            <w:noProof/>
            <w:webHidden/>
          </w:rPr>
          <w:fldChar w:fldCharType="end"/>
        </w:r>
      </w:hyperlink>
    </w:p>
    <w:p w14:paraId="657D0E9F" w14:textId="1C999752" w:rsidR="002329C3" w:rsidRDefault="00AF6AF8">
      <w:pPr>
        <w:pStyle w:val="TOC2"/>
        <w:rPr>
          <w:rFonts w:asciiTheme="minorHAnsi" w:eastAsiaTheme="minorEastAsia" w:hAnsiTheme="minorHAnsi"/>
          <w:noProof/>
          <w:sz w:val="24"/>
          <w:szCs w:val="24"/>
          <w:lang w:eastAsia="zh-TW"/>
        </w:rPr>
      </w:pPr>
      <w:hyperlink w:anchor="_Toc17188039" w:history="1">
        <w:r w:rsidR="002329C3" w:rsidRPr="00874B8F">
          <w:rPr>
            <w:rStyle w:val="Hyperlink"/>
            <w:noProof/>
          </w:rPr>
          <w:t>Second 3 hours – Marketing Page for the Editor/Viewer</w:t>
        </w:r>
        <w:r w:rsidR="002329C3">
          <w:rPr>
            <w:noProof/>
            <w:webHidden/>
          </w:rPr>
          <w:tab/>
        </w:r>
        <w:r w:rsidR="002329C3">
          <w:rPr>
            <w:noProof/>
            <w:webHidden/>
          </w:rPr>
          <w:fldChar w:fldCharType="begin"/>
        </w:r>
        <w:r w:rsidR="002329C3">
          <w:rPr>
            <w:noProof/>
            <w:webHidden/>
          </w:rPr>
          <w:instrText xml:space="preserve"> PAGEREF _Toc17188039 \h </w:instrText>
        </w:r>
        <w:r w:rsidR="002329C3">
          <w:rPr>
            <w:noProof/>
            <w:webHidden/>
          </w:rPr>
        </w:r>
        <w:r w:rsidR="002329C3">
          <w:rPr>
            <w:noProof/>
            <w:webHidden/>
          </w:rPr>
          <w:fldChar w:fldCharType="separate"/>
        </w:r>
        <w:r w:rsidR="002329C3">
          <w:rPr>
            <w:noProof/>
            <w:webHidden/>
          </w:rPr>
          <w:t>7</w:t>
        </w:r>
        <w:r w:rsidR="002329C3">
          <w:rPr>
            <w:noProof/>
            <w:webHidden/>
          </w:rPr>
          <w:fldChar w:fldCharType="end"/>
        </w:r>
      </w:hyperlink>
    </w:p>
    <w:p w14:paraId="09A6E94B" w14:textId="26F10E17" w:rsidR="002329C3" w:rsidRDefault="00AF6AF8">
      <w:pPr>
        <w:pStyle w:val="TOC1"/>
        <w:tabs>
          <w:tab w:val="right" w:leader="dot" w:pos="9628"/>
        </w:tabs>
        <w:rPr>
          <w:rFonts w:asciiTheme="minorHAnsi" w:eastAsiaTheme="minorEastAsia" w:hAnsiTheme="minorHAnsi" w:cstheme="minorBidi"/>
          <w:b w:val="0"/>
          <w:noProof/>
          <w:sz w:val="24"/>
          <w:szCs w:val="24"/>
          <w:lang w:eastAsia="zh-TW"/>
        </w:rPr>
      </w:pPr>
      <w:hyperlink w:anchor="_Toc17188040" w:history="1">
        <w:r w:rsidR="002329C3" w:rsidRPr="00874B8F">
          <w:rPr>
            <w:rStyle w:val="Hyperlink"/>
            <w:noProof/>
            <w:lang w:val="en-GB"/>
          </w:rPr>
          <w:t>Instructions to the Competitor</w:t>
        </w:r>
        <w:r w:rsidR="002329C3">
          <w:rPr>
            <w:noProof/>
            <w:webHidden/>
          </w:rPr>
          <w:tab/>
        </w:r>
        <w:r w:rsidR="002329C3">
          <w:rPr>
            <w:noProof/>
            <w:webHidden/>
          </w:rPr>
          <w:fldChar w:fldCharType="begin"/>
        </w:r>
        <w:r w:rsidR="002329C3">
          <w:rPr>
            <w:noProof/>
            <w:webHidden/>
          </w:rPr>
          <w:instrText xml:space="preserve"> PAGEREF _Toc17188040 \h </w:instrText>
        </w:r>
        <w:r w:rsidR="002329C3">
          <w:rPr>
            <w:noProof/>
            <w:webHidden/>
          </w:rPr>
        </w:r>
        <w:r w:rsidR="002329C3">
          <w:rPr>
            <w:noProof/>
            <w:webHidden/>
          </w:rPr>
          <w:fldChar w:fldCharType="separate"/>
        </w:r>
        <w:r w:rsidR="002329C3">
          <w:rPr>
            <w:noProof/>
            <w:webHidden/>
          </w:rPr>
          <w:t>8</w:t>
        </w:r>
        <w:r w:rsidR="002329C3">
          <w:rPr>
            <w:noProof/>
            <w:webHidden/>
          </w:rPr>
          <w:fldChar w:fldCharType="end"/>
        </w:r>
      </w:hyperlink>
    </w:p>
    <w:p w14:paraId="63509B90" w14:textId="594CEB4A" w:rsidR="002329C3" w:rsidRDefault="00AF6AF8">
      <w:pPr>
        <w:pStyle w:val="TOC1"/>
        <w:tabs>
          <w:tab w:val="right" w:leader="dot" w:pos="9628"/>
        </w:tabs>
        <w:rPr>
          <w:rFonts w:asciiTheme="minorHAnsi" w:eastAsiaTheme="minorEastAsia" w:hAnsiTheme="minorHAnsi" w:cstheme="minorBidi"/>
          <w:b w:val="0"/>
          <w:noProof/>
          <w:sz w:val="24"/>
          <w:szCs w:val="24"/>
          <w:lang w:eastAsia="zh-TW"/>
        </w:rPr>
      </w:pPr>
      <w:hyperlink w:anchor="_Toc17188041" w:history="1">
        <w:r w:rsidR="002329C3" w:rsidRPr="00874B8F">
          <w:rPr>
            <w:rStyle w:val="Hyperlink"/>
            <w:noProof/>
            <w:lang w:val="en-GB"/>
          </w:rPr>
          <w:t>Marking Scheme</w:t>
        </w:r>
        <w:r w:rsidR="002329C3">
          <w:rPr>
            <w:noProof/>
            <w:webHidden/>
          </w:rPr>
          <w:tab/>
        </w:r>
        <w:r w:rsidR="002329C3">
          <w:rPr>
            <w:noProof/>
            <w:webHidden/>
          </w:rPr>
          <w:fldChar w:fldCharType="begin"/>
        </w:r>
        <w:r w:rsidR="002329C3">
          <w:rPr>
            <w:noProof/>
            <w:webHidden/>
          </w:rPr>
          <w:instrText xml:space="preserve"> PAGEREF _Toc17188041 \h </w:instrText>
        </w:r>
        <w:r w:rsidR="002329C3">
          <w:rPr>
            <w:noProof/>
            <w:webHidden/>
          </w:rPr>
        </w:r>
        <w:r w:rsidR="002329C3">
          <w:rPr>
            <w:noProof/>
            <w:webHidden/>
          </w:rPr>
          <w:fldChar w:fldCharType="separate"/>
        </w:r>
        <w:r w:rsidR="002329C3">
          <w:rPr>
            <w:noProof/>
            <w:webHidden/>
          </w:rPr>
          <w:t>8</w:t>
        </w:r>
        <w:r w:rsidR="002329C3">
          <w:rPr>
            <w:noProof/>
            <w:webHidden/>
          </w:rPr>
          <w:fldChar w:fldCharType="end"/>
        </w:r>
      </w:hyperlink>
    </w:p>
    <w:p w14:paraId="39353775" w14:textId="7E76D591" w:rsidR="00887C3D" w:rsidRDefault="00D103CB" w:rsidP="00D103CB">
      <w:r>
        <w:fldChar w:fldCharType="end"/>
      </w:r>
    </w:p>
    <w:p w14:paraId="499D4F1B" w14:textId="77777777" w:rsidR="00887C3D" w:rsidRDefault="00887C3D" w:rsidP="00887C3D">
      <w:r>
        <w:br w:type="page"/>
      </w:r>
    </w:p>
    <w:p w14:paraId="5F69A8B1" w14:textId="36348412" w:rsidR="00453B91" w:rsidRPr="00453B91" w:rsidRDefault="00453B91" w:rsidP="0044136E">
      <w:pPr>
        <w:pStyle w:val="Heading1"/>
        <w:rPr>
          <w:rFonts w:ascii="Arial" w:hAnsi="Arial"/>
          <w:color w:val="0070C0"/>
          <w:lang w:val="en-GB"/>
        </w:rPr>
      </w:pPr>
      <w:bookmarkStart w:id="7" w:name="_Toc17188033"/>
      <w:bookmarkStart w:id="8" w:name="_Toc386117271"/>
      <w:bookmarkStart w:id="9" w:name="_Toc386117478"/>
      <w:r w:rsidRPr="00453B91">
        <w:rPr>
          <w:lang w:val="en-GB"/>
        </w:rPr>
        <w:lastRenderedPageBreak/>
        <w:t>Introduction</w:t>
      </w:r>
      <w:bookmarkEnd w:id="7"/>
      <w:r w:rsidRPr="00453B91">
        <w:rPr>
          <w:lang w:val="en-GB"/>
        </w:rPr>
        <w:t xml:space="preserve"> </w:t>
      </w:r>
    </w:p>
    <w:p w14:paraId="629BC428" w14:textId="77777777" w:rsidR="0070696E" w:rsidRPr="000F6B94" w:rsidRDefault="0070696E" w:rsidP="0070696E">
      <w:pPr>
        <w:spacing w:after="80"/>
        <w:rPr>
          <w:rFonts w:ascii="Arial" w:hAnsi="Arial"/>
          <w:lang w:val="en-GB"/>
        </w:rPr>
      </w:pPr>
      <w:r w:rsidRPr="000F6B94">
        <w:rPr>
          <w:rFonts w:ascii="Arial" w:hAnsi="Arial"/>
          <w:lang w:val="en-GB"/>
        </w:rPr>
        <w:t xml:space="preserve">Our world has changed a lot over the past 10 years, the borders of country are blurred, it becomes easier to travel, people learn new worlds and become travellers. But this leads to an increase in the information processed and may be the reason for the loss of the most important and interesting aspects of the life of the studied worlds for travellers. </w:t>
      </w:r>
    </w:p>
    <w:p w14:paraId="0CC11571" w14:textId="77777777" w:rsidR="0070696E" w:rsidRPr="000F6B94" w:rsidRDefault="0070696E" w:rsidP="0070696E">
      <w:pPr>
        <w:spacing w:after="80"/>
        <w:rPr>
          <w:rFonts w:ascii="Arial" w:hAnsi="Arial"/>
          <w:lang w:val="en-GB"/>
        </w:rPr>
      </w:pPr>
      <w:r w:rsidRPr="000F6B94">
        <w:rPr>
          <w:rFonts w:ascii="Arial" w:hAnsi="Arial"/>
          <w:lang w:val="en-GB"/>
        </w:rPr>
        <w:t xml:space="preserve">This problem is solved by various electronic helpers, simple and affordable Internet services that help to systematize the data, follow the notes of other </w:t>
      </w:r>
      <w:proofErr w:type="spellStart"/>
      <w:r w:rsidRPr="000F6B94">
        <w:rPr>
          <w:rFonts w:ascii="Arial" w:hAnsi="Arial"/>
          <w:lang w:val="en-GB"/>
        </w:rPr>
        <w:t>travelers</w:t>
      </w:r>
      <w:proofErr w:type="spellEnd"/>
      <w:r w:rsidRPr="000F6B94">
        <w:rPr>
          <w:rFonts w:ascii="Arial" w:hAnsi="Arial"/>
          <w:lang w:val="en-GB"/>
        </w:rPr>
        <w:t>, create new resources and databases about interesting places and things.</w:t>
      </w:r>
    </w:p>
    <w:p w14:paraId="66603A88" w14:textId="65487033" w:rsidR="0070696E" w:rsidRPr="000F6B94" w:rsidRDefault="0070696E" w:rsidP="0070696E">
      <w:pPr>
        <w:spacing w:after="80"/>
        <w:rPr>
          <w:rFonts w:ascii="Arial" w:hAnsi="Arial"/>
          <w:lang w:val="en-GB"/>
        </w:rPr>
      </w:pPr>
      <w:r w:rsidRPr="000F6B94">
        <w:rPr>
          <w:rFonts w:ascii="Arial" w:hAnsi="Arial"/>
          <w:lang w:val="en-GB"/>
        </w:rPr>
        <w:t xml:space="preserve">Your task will be to develop a working prototype of one of these services – Interactive Presenter. And a one-page </w:t>
      </w:r>
      <w:r w:rsidR="000F6B94" w:rsidRPr="000F6B94">
        <w:rPr>
          <w:rFonts w:ascii="Arial" w:hAnsi="Arial"/>
          <w:lang w:val="en-GB"/>
        </w:rPr>
        <w:t xml:space="preserve">marketing </w:t>
      </w:r>
      <w:r w:rsidRPr="000F6B94">
        <w:rPr>
          <w:rFonts w:ascii="Arial" w:hAnsi="Arial"/>
          <w:lang w:val="en-GB"/>
        </w:rPr>
        <w:t xml:space="preserve">site for </w:t>
      </w:r>
      <w:r w:rsidR="000F6B94" w:rsidRPr="000F6B94">
        <w:rPr>
          <w:rFonts w:ascii="Arial" w:hAnsi="Arial"/>
          <w:lang w:val="en-GB"/>
        </w:rPr>
        <w:t>t</w:t>
      </w:r>
      <w:r w:rsidRPr="000F6B94">
        <w:rPr>
          <w:rFonts w:ascii="Arial" w:hAnsi="Arial"/>
          <w:lang w:val="en-GB"/>
        </w:rPr>
        <w:t>his presentation on the Internet.</w:t>
      </w:r>
    </w:p>
    <w:p w14:paraId="14B2733D" w14:textId="77777777" w:rsidR="0070696E" w:rsidRPr="000F6B94" w:rsidRDefault="0070696E" w:rsidP="0070696E">
      <w:pPr>
        <w:spacing w:after="80"/>
        <w:rPr>
          <w:rFonts w:ascii="Arial" w:hAnsi="Arial"/>
          <w:lang w:val="en-GB"/>
        </w:rPr>
      </w:pPr>
      <w:r w:rsidRPr="000F6B94">
        <w:rPr>
          <w:rFonts w:ascii="Arial" w:hAnsi="Arial"/>
          <w:lang w:val="en-GB"/>
        </w:rPr>
        <w:t xml:space="preserve">The main idea of that service is to create a huge database of everything. And to give everyone the opportunity to get acquainted with it in an interactive way, allowing you to concentrate only on this interesting information. </w:t>
      </w:r>
    </w:p>
    <w:p w14:paraId="1CFB99FE" w14:textId="77777777" w:rsidR="0070696E" w:rsidRPr="000F6B94" w:rsidRDefault="0070696E" w:rsidP="0070696E">
      <w:pPr>
        <w:spacing w:after="80"/>
        <w:rPr>
          <w:rFonts w:ascii="Arial" w:hAnsi="Arial"/>
          <w:lang w:val="en-GB"/>
        </w:rPr>
      </w:pPr>
      <w:r w:rsidRPr="000F6B94">
        <w:rPr>
          <w:rFonts w:ascii="Arial" w:hAnsi="Arial"/>
          <w:lang w:val="en-GB"/>
        </w:rPr>
        <w:t xml:space="preserve">But the company understands that this is a voluminous task, so it suggested that you develop a prototype of a web application for one narrow area - tourist company of Kazan, whose goal is to acquaint visitors of the city with the history, culture and atmosphere of the thousand-year-old capital of Tatarstan in an interactive presentation format. The visitor can choose the route of acquaintance and receipt of information in accordance with his contextual choice on each slide. </w:t>
      </w:r>
    </w:p>
    <w:p w14:paraId="7B4F6CE7" w14:textId="77777777" w:rsidR="0070696E" w:rsidRPr="000F6B94" w:rsidRDefault="0070696E" w:rsidP="0070696E">
      <w:pPr>
        <w:spacing w:after="80"/>
        <w:rPr>
          <w:rFonts w:ascii="Arial" w:hAnsi="Arial"/>
          <w:lang w:val="en-GB"/>
        </w:rPr>
      </w:pPr>
      <w:r w:rsidRPr="000F6B94">
        <w:rPr>
          <w:rFonts w:ascii="Arial" w:hAnsi="Arial"/>
          <w:lang w:val="en-GB"/>
        </w:rPr>
        <w:t>In the future, it is planned to open for everyone to create their own interactive routes and publish them on the company's website. Therefore, special attention is paid to the route editor in terms of convenience and ease of use for the mass user.</w:t>
      </w:r>
    </w:p>
    <w:p w14:paraId="146075F5" w14:textId="27EDA33B" w:rsidR="00453B91" w:rsidRPr="000F6B94" w:rsidRDefault="00453B91" w:rsidP="00453B91">
      <w:pPr>
        <w:spacing w:after="80"/>
        <w:rPr>
          <w:rFonts w:ascii="Arial" w:hAnsi="Arial"/>
          <w:lang w:val="en-GB"/>
        </w:rPr>
      </w:pPr>
    </w:p>
    <w:p w14:paraId="56DF71D5" w14:textId="17BB6A6D" w:rsidR="00453B91" w:rsidRPr="000F6B94" w:rsidRDefault="00453B91" w:rsidP="0044136E">
      <w:pPr>
        <w:pStyle w:val="Heading1"/>
        <w:rPr>
          <w:rFonts w:ascii="Arial" w:hAnsi="Arial"/>
          <w:color w:val="0070C0"/>
          <w:lang w:val="en-GB"/>
        </w:rPr>
      </w:pPr>
      <w:bookmarkStart w:id="10" w:name="_Toc17188034"/>
      <w:r w:rsidRPr="000F6B94">
        <w:rPr>
          <w:lang w:val="en-GB"/>
        </w:rPr>
        <w:t>Description of project and tasks</w:t>
      </w:r>
      <w:bookmarkEnd w:id="10"/>
    </w:p>
    <w:p w14:paraId="6FCADCF9" w14:textId="0A906BC6" w:rsidR="0070696E" w:rsidRPr="000F6B94" w:rsidRDefault="0070696E" w:rsidP="0070696E">
      <w:pPr>
        <w:spacing w:after="80"/>
        <w:rPr>
          <w:rFonts w:ascii="Arial" w:hAnsi="Arial"/>
          <w:lang w:val="en-GB"/>
        </w:rPr>
      </w:pPr>
      <w:r w:rsidRPr="000F6B94">
        <w:rPr>
          <w:rFonts w:ascii="Arial" w:hAnsi="Arial"/>
          <w:lang w:val="en-GB"/>
        </w:rPr>
        <w:t xml:space="preserve">This task is to be completed in 6 hours. </w:t>
      </w:r>
      <w:ins w:id="11" w:author="Thomas Mak" w:date="2019-08-20T15:38:00Z">
        <w:r w:rsidR="00F9511E">
          <w:rPr>
            <w:rFonts w:ascii="Arial" w:hAnsi="Arial"/>
            <w:lang w:val="en-GB"/>
          </w:rPr>
          <w:t xml:space="preserve">The result </w:t>
        </w:r>
      </w:ins>
      <w:ins w:id="12" w:author="Thomas Mak" w:date="2019-08-20T15:39:00Z">
        <w:r w:rsidR="005131B7">
          <w:rPr>
            <w:rFonts w:ascii="Arial" w:hAnsi="Arial"/>
            <w:lang w:val="en-GB"/>
          </w:rPr>
          <w:t>should</w:t>
        </w:r>
        <w:r w:rsidR="00F9511E">
          <w:rPr>
            <w:rFonts w:ascii="Arial" w:hAnsi="Arial"/>
            <w:lang w:val="en-GB"/>
          </w:rPr>
          <w:t xml:space="preserve"> work in modern browsers.</w:t>
        </w:r>
      </w:ins>
    </w:p>
    <w:p w14:paraId="34F22122" w14:textId="47EDF03D" w:rsidR="0070696E" w:rsidRPr="000F6B94" w:rsidRDefault="0070696E" w:rsidP="0070696E">
      <w:pPr>
        <w:spacing w:after="80"/>
        <w:rPr>
          <w:rFonts w:ascii="Arial" w:hAnsi="Arial"/>
          <w:lang w:val="en-GB"/>
        </w:rPr>
      </w:pPr>
      <w:r w:rsidRPr="000F6B94">
        <w:rPr>
          <w:rFonts w:ascii="Arial" w:hAnsi="Arial"/>
          <w:lang w:val="en-GB"/>
        </w:rPr>
        <w:t>The first 3 hours you will create the worked prototype of application using JavaScript ensuring the app works correctly in different web browsers, following the requirements described below.</w:t>
      </w:r>
    </w:p>
    <w:p w14:paraId="1D48ACD1" w14:textId="070274B0" w:rsidR="0070696E" w:rsidRPr="000F6B94" w:rsidRDefault="0070696E" w:rsidP="0070696E">
      <w:pPr>
        <w:spacing w:after="80"/>
        <w:rPr>
          <w:rFonts w:ascii="Arial" w:hAnsi="Arial"/>
          <w:lang w:val="en-GB"/>
        </w:rPr>
      </w:pPr>
      <w:r w:rsidRPr="000F6B94">
        <w:rPr>
          <w:rFonts w:ascii="Arial" w:hAnsi="Arial"/>
          <w:lang w:val="en-GB"/>
        </w:rPr>
        <w:t xml:space="preserve">The </w:t>
      </w:r>
      <w:r w:rsidR="009D65C1" w:rsidRPr="000F6B94">
        <w:rPr>
          <w:rFonts w:ascii="Arial" w:hAnsi="Arial"/>
          <w:lang w:val="en-GB"/>
        </w:rPr>
        <w:t>second</w:t>
      </w:r>
      <w:r w:rsidRPr="000F6B94">
        <w:rPr>
          <w:rFonts w:ascii="Arial" w:hAnsi="Arial"/>
          <w:lang w:val="en-GB"/>
        </w:rPr>
        <w:t xml:space="preserve"> 3 hours must be used to create the design of the one-page </w:t>
      </w:r>
      <w:r w:rsidR="000F6B94" w:rsidRPr="000F6B94">
        <w:rPr>
          <w:rFonts w:ascii="Arial" w:hAnsi="Arial"/>
          <w:lang w:val="en-GB"/>
        </w:rPr>
        <w:t xml:space="preserve">marketing </w:t>
      </w:r>
      <w:r w:rsidRPr="000F6B94">
        <w:rPr>
          <w:rFonts w:ascii="Arial" w:hAnsi="Arial"/>
          <w:lang w:val="en-GB"/>
        </w:rPr>
        <w:t xml:space="preserve">site for promoting of service </w:t>
      </w:r>
      <w:r w:rsidR="000F6B94" w:rsidRPr="000F6B94">
        <w:rPr>
          <w:rFonts w:ascii="Arial" w:hAnsi="Arial"/>
          <w:lang w:val="en-GB"/>
        </w:rPr>
        <w:t xml:space="preserve">and the </w:t>
      </w:r>
      <w:r w:rsidRPr="000F6B94">
        <w:rPr>
          <w:rFonts w:ascii="Arial" w:hAnsi="Arial"/>
          <w:lang w:val="en-GB"/>
        </w:rPr>
        <w:t xml:space="preserve">application. </w:t>
      </w:r>
    </w:p>
    <w:p w14:paraId="081A9D21" w14:textId="365AEEB6" w:rsidR="0070696E" w:rsidRPr="0069288F" w:rsidRDefault="0070696E" w:rsidP="0070696E">
      <w:pPr>
        <w:spacing w:after="80"/>
        <w:rPr>
          <w:rFonts w:ascii="Arial" w:hAnsi="Arial"/>
          <w:lang w:val="en-GB"/>
        </w:rPr>
      </w:pPr>
    </w:p>
    <w:p w14:paraId="000AAE3E" w14:textId="42874007" w:rsidR="0070696E" w:rsidRPr="0069288F" w:rsidRDefault="0070696E" w:rsidP="0070696E">
      <w:pPr>
        <w:spacing w:after="80"/>
        <w:rPr>
          <w:rFonts w:ascii="Arial" w:hAnsi="Arial"/>
          <w:lang w:val="en-GB"/>
        </w:rPr>
      </w:pPr>
      <w:r w:rsidRPr="0069288F">
        <w:rPr>
          <w:rFonts w:ascii="Arial" w:hAnsi="Arial"/>
          <w:lang w:val="en-GB"/>
        </w:rPr>
        <w:t xml:space="preserve">The main feature of the </w:t>
      </w:r>
      <w:r w:rsidR="007D24DE" w:rsidRPr="0069288F">
        <w:rPr>
          <w:rFonts w:ascii="Arial" w:hAnsi="Arial"/>
          <w:lang w:val="en-GB"/>
        </w:rPr>
        <w:t>application</w:t>
      </w:r>
      <w:r w:rsidRPr="0069288F">
        <w:rPr>
          <w:rFonts w:ascii="Arial" w:hAnsi="Arial"/>
          <w:lang w:val="en-GB"/>
        </w:rPr>
        <w:t xml:space="preserve"> is its work in two modes: “Route Editor” for those who want to create and share their impressions </w:t>
      </w:r>
      <w:r w:rsidR="007D24DE" w:rsidRPr="0069288F">
        <w:rPr>
          <w:rFonts w:ascii="Arial" w:hAnsi="Arial"/>
          <w:lang w:val="en-GB"/>
        </w:rPr>
        <w:t xml:space="preserve">of Kazan </w:t>
      </w:r>
      <w:r w:rsidR="0069288F" w:rsidRPr="0069288F">
        <w:rPr>
          <w:rFonts w:ascii="Arial" w:hAnsi="Arial"/>
          <w:lang w:val="en-GB"/>
        </w:rPr>
        <w:t>tourist</w:t>
      </w:r>
      <w:r w:rsidR="007D24DE" w:rsidRPr="0069288F">
        <w:rPr>
          <w:rFonts w:ascii="Arial" w:hAnsi="Arial"/>
          <w:lang w:val="en-GB"/>
        </w:rPr>
        <w:t xml:space="preserve"> information </w:t>
      </w:r>
      <w:r w:rsidRPr="0069288F">
        <w:rPr>
          <w:rFonts w:ascii="Arial" w:hAnsi="Arial"/>
          <w:lang w:val="en-GB"/>
        </w:rPr>
        <w:t xml:space="preserve">and “View Mode” those who study new </w:t>
      </w:r>
      <w:r w:rsidR="0069288F" w:rsidRPr="0069288F">
        <w:rPr>
          <w:rFonts w:ascii="Arial" w:hAnsi="Arial"/>
          <w:lang w:val="en-GB"/>
        </w:rPr>
        <w:t xml:space="preserve">tourist </w:t>
      </w:r>
      <w:r w:rsidRPr="0069288F">
        <w:rPr>
          <w:rFonts w:ascii="Arial" w:hAnsi="Arial"/>
          <w:lang w:val="en-GB"/>
        </w:rPr>
        <w:t xml:space="preserve">material. This feature should be reflected in the design of the website. </w:t>
      </w:r>
    </w:p>
    <w:p w14:paraId="1B763461" w14:textId="3C67FF04" w:rsidR="00453B91" w:rsidRPr="0069288F" w:rsidRDefault="0070696E" w:rsidP="0070696E">
      <w:pPr>
        <w:spacing w:after="80"/>
        <w:rPr>
          <w:rFonts w:ascii="Arial" w:hAnsi="Arial"/>
          <w:lang w:val="en-GB"/>
        </w:rPr>
      </w:pPr>
      <w:r w:rsidRPr="0069288F">
        <w:rPr>
          <w:rFonts w:ascii="Arial" w:hAnsi="Arial"/>
          <w:lang w:val="en-GB"/>
        </w:rPr>
        <w:t>Because the service will be used as presentation tools to promote tourism in Kazan the users of the route editor can be segmented as adult aged 25 - 40 years old. But, for the presentation format it will be targeted for all ages, so that both children and adults can understand about history of Kazan easily.</w:t>
      </w:r>
    </w:p>
    <w:p w14:paraId="624AC030" w14:textId="52689ABE" w:rsidR="0070696E" w:rsidRPr="0069288F" w:rsidRDefault="0070696E" w:rsidP="0070696E">
      <w:pPr>
        <w:pStyle w:val="Heading2"/>
      </w:pPr>
      <w:bookmarkStart w:id="13" w:name="_Toc17188035"/>
      <w:r w:rsidRPr="0069288F">
        <w:t>Glossary</w:t>
      </w:r>
      <w:bookmarkEnd w:id="13"/>
    </w:p>
    <w:p w14:paraId="68BBCB20" w14:textId="77777777" w:rsidR="0070696E" w:rsidRPr="0069288F" w:rsidRDefault="0070696E" w:rsidP="0070696E">
      <w:pPr>
        <w:numPr>
          <w:ilvl w:val="0"/>
          <w:numId w:val="20"/>
        </w:numPr>
        <w:spacing w:after="80"/>
        <w:rPr>
          <w:rFonts w:ascii="Arial" w:hAnsi="Arial" w:cs="Arial"/>
          <w:lang w:val="en"/>
        </w:rPr>
      </w:pPr>
      <w:r w:rsidRPr="0069288F">
        <w:rPr>
          <w:rFonts w:ascii="Arial" w:hAnsi="Arial" w:cs="Arial"/>
          <w:lang w:val="en"/>
        </w:rPr>
        <w:t>Route Editor - a mode in the service that can be used to link different element using links visually and can be controlled using mouse and keyboard</w:t>
      </w:r>
    </w:p>
    <w:p w14:paraId="076C74BA" w14:textId="77777777" w:rsidR="0070696E" w:rsidRPr="0069288F" w:rsidRDefault="0070696E" w:rsidP="0070696E">
      <w:pPr>
        <w:numPr>
          <w:ilvl w:val="0"/>
          <w:numId w:val="20"/>
        </w:numPr>
        <w:spacing w:after="80"/>
        <w:rPr>
          <w:rFonts w:ascii="Arial" w:hAnsi="Arial" w:cs="Arial"/>
          <w:lang w:val="en"/>
        </w:rPr>
      </w:pPr>
      <w:r w:rsidRPr="0069288F">
        <w:rPr>
          <w:rFonts w:ascii="Arial" w:hAnsi="Arial" w:cs="Arial"/>
          <w:lang w:val="en"/>
        </w:rPr>
        <w:t>View Mode - a mode in the service that can be used to see the end result of all linked elements and their transition (</w:t>
      </w:r>
      <w:r w:rsidRPr="0069288F">
        <w:rPr>
          <w:rFonts w:ascii="Arial" w:hAnsi="Arial" w:cs="Arial"/>
        </w:rPr>
        <w:t xml:space="preserve">like a </w:t>
      </w:r>
      <w:r w:rsidRPr="0069288F">
        <w:rPr>
          <w:rFonts w:ascii="Arial" w:hAnsi="Arial" w:cs="Arial"/>
          <w:lang w:val="en"/>
        </w:rPr>
        <w:t>presentation of slides)</w:t>
      </w:r>
    </w:p>
    <w:p w14:paraId="66C6BED6" w14:textId="77777777" w:rsidR="0070696E" w:rsidRPr="0069288F" w:rsidRDefault="0070696E" w:rsidP="0070696E">
      <w:pPr>
        <w:numPr>
          <w:ilvl w:val="0"/>
          <w:numId w:val="20"/>
        </w:numPr>
        <w:spacing w:after="80"/>
        <w:rPr>
          <w:rFonts w:ascii="Arial" w:hAnsi="Arial" w:cs="Arial"/>
          <w:lang w:val="en"/>
        </w:rPr>
      </w:pPr>
      <w:r w:rsidRPr="0069288F">
        <w:rPr>
          <w:rFonts w:ascii="Arial" w:hAnsi="Arial" w:cs="Arial"/>
          <w:lang w:val="en"/>
        </w:rPr>
        <w:lastRenderedPageBreak/>
        <w:t xml:space="preserve">Element - a node in the route editor that is used to store the content and link it with </w:t>
      </w:r>
      <w:proofErr w:type="gramStart"/>
      <w:r w:rsidRPr="0069288F">
        <w:rPr>
          <w:rFonts w:ascii="Arial" w:hAnsi="Arial" w:cs="Arial"/>
          <w:lang w:val="en"/>
        </w:rPr>
        <w:t>other</w:t>
      </w:r>
      <w:proofErr w:type="gramEnd"/>
      <w:r w:rsidRPr="0069288F">
        <w:rPr>
          <w:rFonts w:ascii="Arial" w:hAnsi="Arial" w:cs="Arial"/>
          <w:lang w:val="en"/>
        </w:rPr>
        <w:t xml:space="preserve"> element (like a slide)</w:t>
      </w:r>
    </w:p>
    <w:p w14:paraId="71940B94" w14:textId="77777777" w:rsidR="0070696E" w:rsidRPr="0069288F" w:rsidRDefault="0070696E" w:rsidP="0070696E">
      <w:pPr>
        <w:numPr>
          <w:ilvl w:val="0"/>
          <w:numId w:val="20"/>
        </w:numPr>
        <w:spacing w:after="80"/>
        <w:rPr>
          <w:rFonts w:ascii="Arial" w:hAnsi="Arial" w:cs="Arial"/>
          <w:lang w:val="en"/>
        </w:rPr>
      </w:pPr>
      <w:r w:rsidRPr="0069288F">
        <w:rPr>
          <w:rFonts w:ascii="Arial" w:hAnsi="Arial" w:cs="Arial"/>
          <w:lang w:val="en"/>
        </w:rPr>
        <w:t>Link - a line in the route editor that is used to store information about the next element to transition and the transition property itself</w:t>
      </w:r>
    </w:p>
    <w:p w14:paraId="578D25EC" w14:textId="0DAE56BE" w:rsidR="0070696E" w:rsidRPr="0069288F" w:rsidRDefault="0070696E" w:rsidP="0070696E">
      <w:pPr>
        <w:numPr>
          <w:ilvl w:val="0"/>
          <w:numId w:val="20"/>
        </w:numPr>
        <w:spacing w:after="80"/>
        <w:rPr>
          <w:rFonts w:ascii="Arial" w:hAnsi="Arial" w:cs="Arial"/>
          <w:lang w:val="en"/>
        </w:rPr>
      </w:pPr>
      <w:r w:rsidRPr="0069288F">
        <w:rPr>
          <w:rFonts w:ascii="Arial" w:hAnsi="Arial" w:cs="Arial"/>
          <w:lang w:val="en"/>
        </w:rPr>
        <w:t>Transition - an animation that run</w:t>
      </w:r>
      <w:r w:rsidR="0044136E">
        <w:rPr>
          <w:rFonts w:ascii="Arial" w:hAnsi="Arial" w:cs="Arial"/>
          <w:lang w:val="en"/>
        </w:rPr>
        <w:t>s</w:t>
      </w:r>
      <w:r w:rsidRPr="0069288F">
        <w:rPr>
          <w:rFonts w:ascii="Arial" w:hAnsi="Arial" w:cs="Arial"/>
          <w:lang w:val="en"/>
        </w:rPr>
        <w:t xml:space="preserve"> in view mode between moving from one element into </w:t>
      </w:r>
      <w:proofErr w:type="gramStart"/>
      <w:r w:rsidRPr="0069288F">
        <w:rPr>
          <w:rFonts w:ascii="Arial" w:hAnsi="Arial" w:cs="Arial"/>
          <w:lang w:val="en"/>
        </w:rPr>
        <w:t>other</w:t>
      </w:r>
      <w:proofErr w:type="gramEnd"/>
      <w:r w:rsidRPr="0069288F">
        <w:rPr>
          <w:rFonts w:ascii="Arial" w:hAnsi="Arial" w:cs="Arial"/>
          <w:lang w:val="en"/>
        </w:rPr>
        <w:t xml:space="preserve"> element</w:t>
      </w:r>
    </w:p>
    <w:p w14:paraId="5CF4C3FF" w14:textId="38DB767E" w:rsidR="0070696E" w:rsidRPr="0069288F" w:rsidRDefault="0070696E" w:rsidP="0070696E">
      <w:pPr>
        <w:numPr>
          <w:ilvl w:val="0"/>
          <w:numId w:val="20"/>
        </w:numPr>
        <w:spacing w:after="80"/>
        <w:rPr>
          <w:rFonts w:ascii="Arial" w:hAnsi="Arial" w:cs="Arial"/>
          <w:lang w:val="en"/>
        </w:rPr>
      </w:pPr>
      <w:r w:rsidRPr="0069288F">
        <w:rPr>
          <w:rFonts w:ascii="Arial" w:hAnsi="Arial" w:cs="Arial"/>
          <w:lang w:val="en"/>
        </w:rPr>
        <w:t xml:space="preserve">Content – </w:t>
      </w:r>
      <w:r w:rsidRPr="0069288F">
        <w:rPr>
          <w:rFonts w:ascii="Arial" w:hAnsi="Arial" w:cs="Arial"/>
        </w:rPr>
        <w:t xml:space="preserve">it is </w:t>
      </w:r>
      <w:r w:rsidRPr="0069288F">
        <w:rPr>
          <w:rFonts w:ascii="Arial" w:hAnsi="Arial" w:cs="Arial"/>
          <w:lang w:val="en"/>
        </w:rPr>
        <w:t xml:space="preserve">user </w:t>
      </w:r>
      <w:r w:rsidR="0069288F" w:rsidRPr="0069288F">
        <w:rPr>
          <w:rFonts w:ascii="Arial" w:hAnsi="Arial" w:cs="Arial"/>
          <w:lang w:val="en"/>
        </w:rPr>
        <w:t xml:space="preserve">input </w:t>
      </w:r>
      <w:r w:rsidRPr="0069288F">
        <w:rPr>
          <w:rFonts w:ascii="Arial" w:hAnsi="Arial" w:cs="Arial"/>
          <w:lang w:val="en"/>
        </w:rPr>
        <w:t xml:space="preserve">data to </w:t>
      </w:r>
      <w:r w:rsidR="0069288F" w:rsidRPr="0069288F">
        <w:rPr>
          <w:rFonts w:ascii="Arial" w:hAnsi="Arial" w:cs="Arial"/>
          <w:lang w:val="en"/>
        </w:rPr>
        <w:t xml:space="preserve">be </w:t>
      </w:r>
      <w:r w:rsidRPr="0069288F">
        <w:rPr>
          <w:rFonts w:ascii="Arial" w:hAnsi="Arial" w:cs="Arial"/>
          <w:lang w:val="en"/>
        </w:rPr>
        <w:t>demonstrate</w:t>
      </w:r>
      <w:r w:rsidR="0069288F" w:rsidRPr="0069288F">
        <w:rPr>
          <w:rFonts w:ascii="Arial" w:hAnsi="Arial" w:cs="Arial"/>
          <w:lang w:val="en"/>
        </w:rPr>
        <w:t>d</w:t>
      </w:r>
      <w:r w:rsidRPr="0069288F">
        <w:rPr>
          <w:rFonts w:ascii="Arial" w:hAnsi="Arial" w:cs="Arial"/>
          <w:lang w:val="en"/>
        </w:rPr>
        <w:t>.</w:t>
      </w:r>
    </w:p>
    <w:p w14:paraId="7CAF0B20" w14:textId="73053EB0" w:rsidR="0070696E" w:rsidRDefault="0070696E" w:rsidP="0070696E">
      <w:pPr>
        <w:spacing w:after="80"/>
        <w:rPr>
          <w:rFonts w:ascii="Arial" w:hAnsi="Arial"/>
          <w:lang w:val="en-GB"/>
        </w:rPr>
      </w:pPr>
    </w:p>
    <w:p w14:paraId="3D5089C2" w14:textId="7E3FC260" w:rsidR="009D65C1" w:rsidRDefault="009D65C1" w:rsidP="009D65C1">
      <w:pPr>
        <w:pStyle w:val="Heading2"/>
      </w:pPr>
      <w:bookmarkStart w:id="14" w:name="_Toc9198380"/>
      <w:bookmarkStart w:id="15" w:name="_Toc9349251"/>
      <w:bookmarkStart w:id="16" w:name="_Toc17188036"/>
      <w:r>
        <w:t>First 3</w:t>
      </w:r>
      <w:r w:rsidRPr="00363578">
        <w:t xml:space="preserve"> </w:t>
      </w:r>
      <w:r w:rsidR="00DA76FB">
        <w:t>hours</w:t>
      </w:r>
      <w:r w:rsidRPr="00363578">
        <w:t xml:space="preserve"> –</w:t>
      </w:r>
      <w:r>
        <w:t xml:space="preserve"> </w:t>
      </w:r>
      <w:r w:rsidRPr="00363578">
        <w:t>front-end programming</w:t>
      </w:r>
      <w:r>
        <w:t xml:space="preserve"> module</w:t>
      </w:r>
      <w:bookmarkEnd w:id="14"/>
      <w:bookmarkEnd w:id="15"/>
      <w:bookmarkEnd w:id="16"/>
    </w:p>
    <w:p w14:paraId="55C1B00A" w14:textId="3FE07548" w:rsidR="009D65C1" w:rsidRPr="00F6308C" w:rsidRDefault="00DA76FB" w:rsidP="009D65C1">
      <w:pPr>
        <w:pStyle w:val="Heading3"/>
        <w:keepNext w:val="0"/>
        <w:keepLines w:val="0"/>
        <w:spacing w:before="280"/>
        <w:rPr>
          <w:rFonts w:ascii="Arial" w:hAnsi="Arial" w:cs="Arial"/>
        </w:rPr>
      </w:pPr>
      <w:bookmarkStart w:id="17" w:name="_Toc17188037"/>
      <w:r>
        <w:rPr>
          <w:rFonts w:ascii="Arial" w:hAnsi="Arial" w:cs="Arial"/>
          <w:color w:val="000000"/>
          <w:sz w:val="26"/>
          <w:szCs w:val="26"/>
        </w:rPr>
        <w:t>Route editor</w:t>
      </w:r>
      <w:bookmarkEnd w:id="17"/>
    </w:p>
    <w:p w14:paraId="75D5B063" w14:textId="2E0B3B76" w:rsidR="00DA76FB" w:rsidRDefault="00DA76FB" w:rsidP="009D65C1">
      <w:pPr>
        <w:rPr>
          <w:rFonts w:ascii="Arial" w:hAnsi="Arial" w:cs="Arial"/>
        </w:rPr>
      </w:pPr>
      <w:r>
        <w:rPr>
          <w:rFonts w:ascii="Arial" w:hAnsi="Arial" w:cs="Arial"/>
        </w:rPr>
        <w:t>The editor should work on desktop. In this scope of work, we don’t consider supporting touch devices for editor mode.</w:t>
      </w:r>
    </w:p>
    <w:p w14:paraId="028B644D" w14:textId="6F10E2B2" w:rsidR="009D65C1" w:rsidRPr="00F6308C" w:rsidRDefault="009D65C1" w:rsidP="009D65C1">
      <w:pPr>
        <w:rPr>
          <w:rFonts w:ascii="Arial" w:hAnsi="Arial" w:cs="Arial"/>
        </w:rPr>
      </w:pPr>
      <w:r w:rsidRPr="00F6308C">
        <w:rPr>
          <w:rFonts w:ascii="Arial" w:hAnsi="Arial" w:cs="Arial"/>
        </w:rPr>
        <w:t>You need to make the route editor that can be used by the user to link several created elements into a sequence. The functionality of the route editor that you need to make is listed below:</w:t>
      </w:r>
    </w:p>
    <w:p w14:paraId="38938A55" w14:textId="77777777" w:rsidR="009D65C1" w:rsidRPr="00F6308C" w:rsidRDefault="009D65C1" w:rsidP="009D65C1">
      <w:pPr>
        <w:numPr>
          <w:ilvl w:val="0"/>
          <w:numId w:val="21"/>
        </w:numPr>
        <w:spacing w:after="0" w:line="276" w:lineRule="auto"/>
        <w:rPr>
          <w:rFonts w:ascii="Arial" w:hAnsi="Arial" w:cs="Arial"/>
        </w:rPr>
      </w:pPr>
      <w:r w:rsidRPr="00F6308C">
        <w:rPr>
          <w:rFonts w:ascii="Arial" w:hAnsi="Arial" w:cs="Arial"/>
        </w:rPr>
        <w:t>When creating a new presentation or clearing the editor, one root element initially appears in the center of the screen. An element can be look like anything (circle, square, star, blob, etc.).</w:t>
      </w:r>
    </w:p>
    <w:p w14:paraId="0F2EA6BE" w14:textId="2D20B066" w:rsidR="009D65C1" w:rsidRPr="00F6308C" w:rsidRDefault="009D65C1" w:rsidP="009D65C1">
      <w:pPr>
        <w:numPr>
          <w:ilvl w:val="0"/>
          <w:numId w:val="21"/>
        </w:numPr>
        <w:spacing w:after="0" w:line="276" w:lineRule="auto"/>
        <w:rPr>
          <w:rFonts w:ascii="Arial" w:hAnsi="Arial" w:cs="Arial"/>
        </w:rPr>
      </w:pPr>
      <w:r w:rsidRPr="00F6308C">
        <w:rPr>
          <w:rFonts w:ascii="Arial" w:hAnsi="Arial" w:cs="Arial"/>
        </w:rPr>
        <w:t xml:space="preserve">The element has 4 interaction areas, (1, 2, 3, 4), which are hidden by default and are displayed only after </w:t>
      </w:r>
      <w:r w:rsidR="00DA76FB">
        <w:rPr>
          <w:rFonts w:ascii="Arial" w:hAnsi="Arial" w:cs="Arial"/>
          <w:b/>
        </w:rPr>
        <w:t>hover</w:t>
      </w:r>
      <w:r w:rsidRPr="00F6308C">
        <w:rPr>
          <w:rFonts w:ascii="Arial" w:hAnsi="Arial" w:cs="Arial"/>
          <w:b/>
        </w:rPr>
        <w:t>ing</w:t>
      </w:r>
      <w:r w:rsidRPr="00F6308C">
        <w:rPr>
          <w:rFonts w:ascii="Arial" w:hAnsi="Arial" w:cs="Arial"/>
        </w:rPr>
        <w:t xml:space="preserve"> on the element.</w:t>
      </w:r>
    </w:p>
    <w:p w14:paraId="0BBF728F" w14:textId="77777777" w:rsidR="009D65C1" w:rsidRPr="00F6308C" w:rsidRDefault="009D65C1" w:rsidP="009D65C1">
      <w:pPr>
        <w:ind w:left="720"/>
        <w:rPr>
          <w:rFonts w:ascii="Arial" w:hAnsi="Arial" w:cs="Arial"/>
        </w:rPr>
      </w:pPr>
      <w:r w:rsidRPr="00F6308C">
        <w:rPr>
          <w:rFonts w:ascii="Arial" w:hAnsi="Arial" w:cs="Arial"/>
          <w:noProof/>
          <w:lang w:val="ru-RU" w:eastAsia="ru-RU"/>
        </w:rPr>
        <w:drawing>
          <wp:inline distT="114300" distB="114300" distL="114300" distR="114300" wp14:anchorId="6E592290" wp14:editId="37B2CE25">
            <wp:extent cx="5129213" cy="1301442"/>
            <wp:effectExtent l="0" t="0" r="1905"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tretch>
                      <a:fillRect/>
                    </a:stretch>
                  </pic:blipFill>
                  <pic:spPr>
                    <a:xfrm>
                      <a:off x="0" y="0"/>
                      <a:ext cx="5129213" cy="1301442"/>
                    </a:xfrm>
                    <a:prstGeom prst="rect">
                      <a:avLst/>
                    </a:prstGeom>
                    <a:ln/>
                  </pic:spPr>
                </pic:pic>
              </a:graphicData>
            </a:graphic>
          </wp:inline>
        </w:drawing>
      </w:r>
    </w:p>
    <w:p w14:paraId="4A9A9FE1" w14:textId="17DBEE06" w:rsidR="009D65C1" w:rsidRPr="00F6308C" w:rsidRDefault="009D65C1" w:rsidP="009D65C1">
      <w:pPr>
        <w:numPr>
          <w:ilvl w:val="0"/>
          <w:numId w:val="21"/>
        </w:numPr>
        <w:spacing w:after="0" w:line="276" w:lineRule="auto"/>
        <w:rPr>
          <w:rFonts w:ascii="Arial" w:hAnsi="Arial" w:cs="Arial"/>
        </w:rPr>
      </w:pPr>
      <w:r w:rsidRPr="00F6308C">
        <w:rPr>
          <w:rFonts w:ascii="Arial" w:hAnsi="Arial" w:cs="Arial"/>
        </w:rPr>
        <w:t>When you click on one of the areas, a related element should appear on the side of the areas node on which the click was made.</w:t>
      </w:r>
      <w:ins w:id="18" w:author="Thomas Mak" w:date="2019-08-20T15:35:00Z">
        <w:r w:rsidR="00662BC7">
          <w:rPr>
            <w:rFonts w:ascii="Arial" w:hAnsi="Arial" w:cs="Arial"/>
          </w:rPr>
          <w:t xml:space="preserve"> Link between the elements should be created as well.</w:t>
        </w:r>
      </w:ins>
    </w:p>
    <w:p w14:paraId="28F462F7" w14:textId="77777777" w:rsidR="009D65C1" w:rsidRPr="00F6308C" w:rsidRDefault="009D65C1" w:rsidP="009D65C1">
      <w:pPr>
        <w:ind w:left="720"/>
        <w:rPr>
          <w:rFonts w:ascii="Arial" w:hAnsi="Arial" w:cs="Arial"/>
        </w:rPr>
      </w:pPr>
      <w:r w:rsidRPr="00F6308C">
        <w:rPr>
          <w:rFonts w:ascii="Arial" w:hAnsi="Arial" w:cs="Arial"/>
          <w:noProof/>
          <w:lang w:val="ru-RU" w:eastAsia="ru-RU"/>
        </w:rPr>
        <w:drawing>
          <wp:inline distT="114300" distB="114300" distL="114300" distR="114300" wp14:anchorId="66F22464" wp14:editId="726AF7F4">
            <wp:extent cx="3443288" cy="892392"/>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443288" cy="892392"/>
                    </a:xfrm>
                    <a:prstGeom prst="rect">
                      <a:avLst/>
                    </a:prstGeom>
                    <a:ln/>
                  </pic:spPr>
                </pic:pic>
              </a:graphicData>
            </a:graphic>
          </wp:inline>
        </w:drawing>
      </w:r>
    </w:p>
    <w:p w14:paraId="337383CB" w14:textId="6D53C4A1" w:rsidR="000A4415" w:rsidRDefault="000A4415" w:rsidP="009D65C1">
      <w:pPr>
        <w:numPr>
          <w:ilvl w:val="0"/>
          <w:numId w:val="21"/>
        </w:numPr>
        <w:spacing w:after="0" w:line="276" w:lineRule="auto"/>
        <w:rPr>
          <w:rFonts w:ascii="Arial" w:hAnsi="Arial" w:cs="Arial"/>
        </w:rPr>
      </w:pPr>
      <w:r>
        <w:rPr>
          <w:rFonts w:ascii="Arial" w:hAnsi="Arial" w:cs="Arial"/>
        </w:rPr>
        <w:t xml:space="preserve">Alongside the </w:t>
      </w:r>
      <w:del w:id="19" w:author="Thomas Mak" w:date="2019-08-20T18:48:00Z">
        <w:r w:rsidDel="000B3C5A">
          <w:rPr>
            <w:rFonts w:ascii="Arial" w:hAnsi="Arial" w:cs="Arial"/>
          </w:rPr>
          <w:delText xml:space="preserve">4 </w:delText>
        </w:r>
      </w:del>
      <w:ins w:id="20" w:author="Thomas Mak" w:date="2019-08-20T18:48:00Z">
        <w:r w:rsidR="000B3C5A">
          <w:rPr>
            <w:rFonts w:ascii="Arial" w:hAnsi="Arial" w:cs="Arial"/>
          </w:rPr>
          <w:t>4</w:t>
        </w:r>
        <w:r w:rsidR="000B3C5A">
          <w:rPr>
            <w:rFonts w:ascii="Arial" w:hAnsi="Arial" w:cs="Arial"/>
          </w:rPr>
          <w:t>-</w:t>
        </w:r>
      </w:ins>
      <w:r>
        <w:rPr>
          <w:rFonts w:ascii="Arial" w:hAnsi="Arial" w:cs="Arial"/>
        </w:rPr>
        <w:t>interactive</w:t>
      </w:r>
      <w:ins w:id="21" w:author="Thomas Mak" w:date="2019-08-20T18:48:00Z">
        <w:r w:rsidR="000B3C5A">
          <w:rPr>
            <w:rFonts w:ascii="Arial" w:hAnsi="Arial" w:cs="Arial"/>
          </w:rPr>
          <w:t>-</w:t>
        </w:r>
      </w:ins>
      <w:del w:id="22" w:author="Thomas Mak" w:date="2019-08-20T18:48:00Z">
        <w:r w:rsidDel="000B3C5A">
          <w:rPr>
            <w:rFonts w:ascii="Arial" w:hAnsi="Arial" w:cs="Arial"/>
          </w:rPr>
          <w:delText xml:space="preserve"> </w:delText>
        </w:r>
      </w:del>
      <w:r>
        <w:rPr>
          <w:rFonts w:ascii="Arial" w:hAnsi="Arial" w:cs="Arial"/>
        </w:rPr>
        <w:t xml:space="preserve">areas, there should be “edit” button and “delete” button </w:t>
      </w:r>
      <w:ins w:id="23" w:author="Thomas Mak" w:date="2019-08-20T18:48:00Z">
        <w:r w:rsidR="000B3C5A">
          <w:rPr>
            <w:rFonts w:ascii="Arial" w:hAnsi="Arial" w:cs="Arial"/>
          </w:rPr>
          <w:t xml:space="preserve">for the element </w:t>
        </w:r>
      </w:ins>
      <w:r>
        <w:rPr>
          <w:rFonts w:ascii="Arial" w:hAnsi="Arial" w:cs="Arial"/>
        </w:rPr>
        <w:t>which are shown only when element is</w:t>
      </w:r>
      <w:bookmarkStart w:id="24" w:name="_GoBack"/>
      <w:bookmarkEnd w:id="24"/>
      <w:r>
        <w:rPr>
          <w:rFonts w:ascii="Arial" w:hAnsi="Arial" w:cs="Arial"/>
        </w:rPr>
        <w:t xml:space="preserve"> on hover.</w:t>
      </w:r>
    </w:p>
    <w:p w14:paraId="42856A9B" w14:textId="424385DF" w:rsidR="009D65C1" w:rsidRPr="00F6308C" w:rsidRDefault="009D65C1" w:rsidP="009D65C1">
      <w:pPr>
        <w:numPr>
          <w:ilvl w:val="0"/>
          <w:numId w:val="21"/>
        </w:numPr>
        <w:spacing w:after="0" w:line="276" w:lineRule="auto"/>
        <w:rPr>
          <w:rFonts w:ascii="Arial" w:hAnsi="Arial" w:cs="Arial"/>
        </w:rPr>
      </w:pPr>
      <w:r w:rsidRPr="00F6308C">
        <w:rPr>
          <w:rFonts w:ascii="Arial" w:hAnsi="Arial" w:cs="Arial"/>
        </w:rPr>
        <w:t>The following features should be implemented for the elements:</w:t>
      </w:r>
    </w:p>
    <w:p w14:paraId="1357A416" w14:textId="77777777" w:rsidR="009D65C1" w:rsidRPr="00F6308C" w:rsidRDefault="009D65C1" w:rsidP="009D65C1">
      <w:pPr>
        <w:pStyle w:val="ListParagraph"/>
        <w:numPr>
          <w:ilvl w:val="1"/>
          <w:numId w:val="21"/>
        </w:numPr>
        <w:spacing w:after="80"/>
        <w:rPr>
          <w:rFonts w:ascii="Arial" w:hAnsi="Arial" w:cs="Arial"/>
        </w:rPr>
      </w:pPr>
      <w:r w:rsidRPr="00F6308C">
        <w:rPr>
          <w:rFonts w:ascii="Arial" w:hAnsi="Arial" w:cs="Arial"/>
        </w:rPr>
        <w:t xml:space="preserve">Editing the content of the element (slide). To edit you need to use one of the </w:t>
      </w:r>
      <w:proofErr w:type="spellStart"/>
      <w:r w:rsidRPr="00F6308C">
        <w:rPr>
          <w:rFonts w:ascii="Arial" w:hAnsi="Arial" w:cs="Arial"/>
        </w:rPr>
        <w:t>wysiwyg</w:t>
      </w:r>
      <w:proofErr w:type="spellEnd"/>
      <w:r w:rsidRPr="00F6308C">
        <w:rPr>
          <w:rFonts w:ascii="Arial" w:hAnsi="Arial" w:cs="Arial"/>
        </w:rPr>
        <w:t xml:space="preserve"> editors, which will be given to you.</w:t>
      </w:r>
    </w:p>
    <w:p w14:paraId="243EA96D" w14:textId="77777777" w:rsidR="009D65C1" w:rsidRPr="00F6308C" w:rsidRDefault="009D65C1" w:rsidP="009D65C1">
      <w:pPr>
        <w:numPr>
          <w:ilvl w:val="1"/>
          <w:numId w:val="21"/>
        </w:numPr>
        <w:spacing w:after="0" w:line="276" w:lineRule="auto"/>
        <w:rPr>
          <w:rFonts w:ascii="Arial" w:hAnsi="Arial" w:cs="Arial"/>
        </w:rPr>
      </w:pPr>
      <w:r w:rsidRPr="00F6308C">
        <w:rPr>
          <w:rFonts w:ascii="Arial" w:hAnsi="Arial" w:cs="Arial"/>
        </w:rPr>
        <w:t>Editing captions for each of the sections (1,2,3,4), which will be shown in view mode.</w:t>
      </w:r>
    </w:p>
    <w:p w14:paraId="12F66E60" w14:textId="7905E3D9" w:rsidR="009D65C1" w:rsidRPr="00F6308C" w:rsidRDefault="009D65C1" w:rsidP="009D65C1">
      <w:pPr>
        <w:numPr>
          <w:ilvl w:val="1"/>
          <w:numId w:val="21"/>
        </w:numPr>
        <w:spacing w:after="0" w:line="276" w:lineRule="auto"/>
        <w:rPr>
          <w:rFonts w:ascii="Arial" w:hAnsi="Arial" w:cs="Arial"/>
        </w:rPr>
      </w:pPr>
      <w:r w:rsidRPr="00F6308C">
        <w:rPr>
          <w:rFonts w:ascii="Arial" w:hAnsi="Arial" w:cs="Arial"/>
        </w:rPr>
        <w:t>Deleting an element by c</w:t>
      </w:r>
      <w:r w:rsidR="000A4415">
        <w:rPr>
          <w:rFonts w:ascii="Arial" w:hAnsi="Arial" w:cs="Arial"/>
        </w:rPr>
        <w:t>licking the delete button</w:t>
      </w:r>
      <w:r w:rsidRPr="00F6308C">
        <w:rPr>
          <w:rFonts w:ascii="Arial" w:hAnsi="Arial" w:cs="Arial"/>
        </w:rPr>
        <w:t>.</w:t>
      </w:r>
    </w:p>
    <w:p w14:paraId="12F5200F" w14:textId="0BD72648" w:rsidR="009D65C1" w:rsidRPr="00F6308C" w:rsidRDefault="009D65C1" w:rsidP="009D65C1">
      <w:pPr>
        <w:numPr>
          <w:ilvl w:val="0"/>
          <w:numId w:val="21"/>
        </w:numPr>
        <w:spacing w:after="0" w:line="276" w:lineRule="auto"/>
        <w:rPr>
          <w:rFonts w:ascii="Arial" w:hAnsi="Arial" w:cs="Arial"/>
        </w:rPr>
      </w:pPr>
      <w:r w:rsidRPr="00F6308C">
        <w:rPr>
          <w:rFonts w:ascii="Arial" w:hAnsi="Arial" w:cs="Arial"/>
        </w:rPr>
        <w:t>When deleting an element, a</w:t>
      </w:r>
      <w:ins w:id="25" w:author="Thomas Mak" w:date="2019-08-20T15:39:00Z">
        <w:r w:rsidR="00FD3CA7">
          <w:rPr>
            <w:rFonts w:ascii="Arial" w:hAnsi="Arial" w:cs="Arial"/>
          </w:rPr>
          <w:t>ll</w:t>
        </w:r>
      </w:ins>
      <w:r w:rsidRPr="00F6308C">
        <w:rPr>
          <w:rFonts w:ascii="Arial" w:hAnsi="Arial" w:cs="Arial"/>
        </w:rPr>
        <w:t xml:space="preserve"> link</w:t>
      </w:r>
      <w:ins w:id="26" w:author="Thomas Mak" w:date="2019-08-20T15:39:00Z">
        <w:r w:rsidR="00FD3CA7">
          <w:rPr>
            <w:rFonts w:ascii="Arial" w:hAnsi="Arial" w:cs="Arial"/>
          </w:rPr>
          <w:t>s</w:t>
        </w:r>
      </w:ins>
      <w:r w:rsidRPr="00F6308C">
        <w:rPr>
          <w:rFonts w:ascii="Arial" w:hAnsi="Arial" w:cs="Arial"/>
        </w:rPr>
        <w:t xml:space="preserve"> of this element must also be deleted.</w:t>
      </w:r>
    </w:p>
    <w:p w14:paraId="60DBA85A" w14:textId="6667CC99" w:rsidR="009D65C1" w:rsidRPr="00F6308C" w:rsidRDefault="009D65C1" w:rsidP="009D65C1">
      <w:pPr>
        <w:numPr>
          <w:ilvl w:val="0"/>
          <w:numId w:val="21"/>
        </w:numPr>
        <w:spacing w:after="0" w:line="276" w:lineRule="auto"/>
        <w:rPr>
          <w:rFonts w:ascii="Arial" w:hAnsi="Arial" w:cs="Arial"/>
        </w:rPr>
      </w:pPr>
      <w:r w:rsidRPr="00F6308C">
        <w:rPr>
          <w:rFonts w:ascii="Arial" w:hAnsi="Arial" w:cs="Arial"/>
        </w:rPr>
        <w:t xml:space="preserve">The user can delete a link by </w:t>
      </w:r>
      <w:r w:rsidR="000A4415">
        <w:rPr>
          <w:rFonts w:ascii="Arial" w:hAnsi="Arial" w:cs="Arial"/>
        </w:rPr>
        <w:t>clicking on</w:t>
      </w:r>
      <w:r w:rsidRPr="00F6308C">
        <w:rPr>
          <w:rFonts w:ascii="Arial" w:hAnsi="Arial" w:cs="Arial"/>
        </w:rPr>
        <w:t xml:space="preserve"> the link and pressing the </w:t>
      </w:r>
      <w:r w:rsidRPr="00F6308C">
        <w:rPr>
          <w:rFonts w:ascii="Arial" w:hAnsi="Arial" w:cs="Arial"/>
          <w:b/>
        </w:rPr>
        <w:t>Delete</w:t>
      </w:r>
      <w:r w:rsidR="00DA76FB">
        <w:rPr>
          <w:rFonts w:ascii="Arial" w:hAnsi="Arial" w:cs="Arial"/>
          <w:b/>
        </w:rPr>
        <w:t>/Back Space</w:t>
      </w:r>
      <w:r w:rsidRPr="00F6308C">
        <w:rPr>
          <w:rFonts w:ascii="Arial" w:hAnsi="Arial" w:cs="Arial"/>
        </w:rPr>
        <w:t xml:space="preserve"> key.</w:t>
      </w:r>
    </w:p>
    <w:p w14:paraId="65D67AC8" w14:textId="5B7EEA0A" w:rsidR="009D65C1" w:rsidRPr="00F6308C" w:rsidRDefault="009D65C1" w:rsidP="009D65C1">
      <w:pPr>
        <w:numPr>
          <w:ilvl w:val="0"/>
          <w:numId w:val="21"/>
        </w:numPr>
        <w:spacing w:after="0" w:line="276" w:lineRule="auto"/>
        <w:rPr>
          <w:rFonts w:ascii="Arial" w:hAnsi="Arial" w:cs="Arial"/>
        </w:rPr>
      </w:pPr>
      <w:r w:rsidRPr="00F6308C">
        <w:rPr>
          <w:rFonts w:ascii="Arial" w:hAnsi="Arial" w:cs="Arial"/>
        </w:rPr>
        <w:t>Elements can be moved around the editor</w:t>
      </w:r>
      <w:r w:rsidR="000A4415">
        <w:rPr>
          <w:rFonts w:ascii="Arial" w:hAnsi="Arial" w:cs="Arial"/>
        </w:rPr>
        <w:t xml:space="preserve"> by mouse drag.</w:t>
      </w:r>
      <w:r w:rsidRPr="00F6308C">
        <w:rPr>
          <w:rFonts w:ascii="Arial" w:hAnsi="Arial" w:cs="Arial"/>
        </w:rPr>
        <w:t xml:space="preserve"> </w:t>
      </w:r>
      <w:r w:rsidR="000A4415">
        <w:rPr>
          <w:rFonts w:ascii="Arial" w:hAnsi="Arial" w:cs="Arial"/>
        </w:rPr>
        <w:t>L</w:t>
      </w:r>
      <w:r w:rsidRPr="00F6308C">
        <w:rPr>
          <w:rFonts w:ascii="Arial" w:hAnsi="Arial" w:cs="Arial"/>
        </w:rPr>
        <w:t>inks should also follow the element.</w:t>
      </w:r>
    </w:p>
    <w:p w14:paraId="70312EAF" w14:textId="77777777" w:rsidR="009D65C1" w:rsidRPr="00F6308C" w:rsidRDefault="009D65C1" w:rsidP="009D65C1">
      <w:pPr>
        <w:ind w:left="720"/>
        <w:rPr>
          <w:rFonts w:ascii="Arial" w:hAnsi="Arial" w:cs="Arial"/>
        </w:rPr>
      </w:pPr>
      <w:r w:rsidRPr="00F6308C">
        <w:rPr>
          <w:rFonts w:ascii="Arial" w:hAnsi="Arial" w:cs="Arial"/>
          <w:noProof/>
          <w:lang w:val="ru-RU" w:eastAsia="ru-RU"/>
        </w:rPr>
        <w:lastRenderedPageBreak/>
        <w:drawing>
          <wp:inline distT="114300" distB="114300" distL="114300" distR="114300" wp14:anchorId="0CB72D80" wp14:editId="6A5943AA">
            <wp:extent cx="5291138" cy="1433016"/>
            <wp:effectExtent l="0" t="0" r="0" b="0"/>
            <wp:docPr id="7" name="image4.png" descr="A picture containing spo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291138" cy="1433016"/>
                    </a:xfrm>
                    <a:prstGeom prst="rect">
                      <a:avLst/>
                    </a:prstGeom>
                    <a:ln/>
                  </pic:spPr>
                </pic:pic>
              </a:graphicData>
            </a:graphic>
          </wp:inline>
        </w:drawing>
      </w:r>
    </w:p>
    <w:p w14:paraId="29D8DC39" w14:textId="77777777" w:rsidR="009D65C1" w:rsidRPr="000A4415" w:rsidRDefault="009D65C1" w:rsidP="009D65C1">
      <w:pPr>
        <w:numPr>
          <w:ilvl w:val="0"/>
          <w:numId w:val="21"/>
        </w:numPr>
        <w:spacing w:after="0" w:line="276" w:lineRule="auto"/>
        <w:rPr>
          <w:rFonts w:ascii="Arial" w:hAnsi="Arial" w:cs="Arial"/>
        </w:rPr>
      </w:pPr>
      <w:r w:rsidRPr="000A4415">
        <w:rPr>
          <w:rFonts w:ascii="Arial" w:hAnsi="Arial" w:cs="Arial"/>
        </w:rPr>
        <w:t xml:space="preserve">To link two unrelated elements (for example, after removing a connection), with the </w:t>
      </w:r>
      <w:r w:rsidRPr="000A4415">
        <w:rPr>
          <w:rFonts w:ascii="Arial" w:hAnsi="Arial" w:cs="Arial"/>
          <w:b/>
        </w:rPr>
        <w:t>Shift</w:t>
      </w:r>
      <w:r w:rsidRPr="000A4415">
        <w:rPr>
          <w:rFonts w:ascii="Arial" w:hAnsi="Arial" w:cs="Arial"/>
        </w:rPr>
        <w:t xml:space="preserve"> key held down, move a section of one element to a section of another element.</w:t>
      </w:r>
    </w:p>
    <w:p w14:paraId="7F8538DD" w14:textId="77777777" w:rsidR="009D65C1" w:rsidRPr="00F6308C" w:rsidRDefault="009D65C1" w:rsidP="009D65C1">
      <w:pPr>
        <w:ind w:left="720"/>
        <w:rPr>
          <w:rFonts w:ascii="Arial" w:hAnsi="Arial" w:cs="Arial"/>
        </w:rPr>
      </w:pPr>
      <w:r w:rsidRPr="0049481C">
        <w:rPr>
          <w:rFonts w:ascii="Arial" w:hAnsi="Arial" w:cs="Arial"/>
          <w:noProof/>
          <w:highlight w:val="yellow"/>
          <w:lang w:val="ru-RU" w:eastAsia="ru-RU"/>
        </w:rPr>
        <w:drawing>
          <wp:inline distT="114300" distB="114300" distL="114300" distR="114300" wp14:anchorId="7D85CB7D" wp14:editId="10DC687C">
            <wp:extent cx="2967038" cy="2255268"/>
            <wp:effectExtent l="0" t="0" r="0" b="0"/>
            <wp:docPr id="1" name="image6.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2967038" cy="2255268"/>
                    </a:xfrm>
                    <a:prstGeom prst="rect">
                      <a:avLst/>
                    </a:prstGeom>
                    <a:ln/>
                  </pic:spPr>
                </pic:pic>
              </a:graphicData>
            </a:graphic>
          </wp:inline>
        </w:drawing>
      </w:r>
    </w:p>
    <w:p w14:paraId="17817180" w14:textId="77777777" w:rsidR="009D65C1" w:rsidRPr="000A4415" w:rsidRDefault="009D65C1" w:rsidP="009D65C1">
      <w:pPr>
        <w:numPr>
          <w:ilvl w:val="0"/>
          <w:numId w:val="21"/>
        </w:numPr>
        <w:spacing w:after="0" w:line="276" w:lineRule="auto"/>
        <w:rPr>
          <w:rFonts w:ascii="Arial" w:hAnsi="Arial" w:cs="Arial"/>
        </w:rPr>
      </w:pPr>
      <w:r w:rsidRPr="000A4415">
        <w:rPr>
          <w:rFonts w:ascii="Arial" w:hAnsi="Arial" w:cs="Arial"/>
        </w:rPr>
        <w:t>The possibility of looping routes is allowed.</w:t>
      </w:r>
    </w:p>
    <w:p w14:paraId="5BEBEE00" w14:textId="308E3BA6" w:rsidR="009D65C1" w:rsidRPr="00F6308C" w:rsidRDefault="009D65C1" w:rsidP="009D65C1">
      <w:pPr>
        <w:numPr>
          <w:ilvl w:val="0"/>
          <w:numId w:val="21"/>
        </w:numPr>
        <w:spacing w:after="0" w:line="276" w:lineRule="auto"/>
        <w:rPr>
          <w:rFonts w:ascii="Arial" w:hAnsi="Arial" w:cs="Arial"/>
        </w:rPr>
      </w:pPr>
      <w:r w:rsidRPr="00F6308C">
        <w:rPr>
          <w:rFonts w:ascii="Arial" w:hAnsi="Arial" w:cs="Arial"/>
        </w:rPr>
        <w:t>Any changes done inside slide editor is saved automatically and will be restored upon refresh.</w:t>
      </w:r>
    </w:p>
    <w:p w14:paraId="0516602D" w14:textId="77777777" w:rsidR="009D65C1" w:rsidRPr="00F6308C" w:rsidRDefault="009D65C1" w:rsidP="009D65C1">
      <w:pPr>
        <w:spacing w:after="0" w:line="276" w:lineRule="auto"/>
        <w:rPr>
          <w:rFonts w:ascii="Arial" w:hAnsi="Arial" w:cs="Arial"/>
        </w:rPr>
      </w:pPr>
    </w:p>
    <w:p w14:paraId="46746096" w14:textId="50C35D67" w:rsidR="009D65C1" w:rsidRPr="00F6308C" w:rsidRDefault="009D65C1" w:rsidP="009D65C1">
      <w:pPr>
        <w:spacing w:after="0" w:line="276" w:lineRule="auto"/>
        <w:rPr>
          <w:rFonts w:ascii="Arial" w:hAnsi="Arial" w:cs="Arial"/>
        </w:rPr>
      </w:pPr>
      <w:r w:rsidRPr="00F6308C">
        <w:rPr>
          <w:rFonts w:ascii="Arial" w:hAnsi="Arial" w:cs="Arial"/>
        </w:rPr>
        <w:t>The presented examples are only a sketch, you have to choose the appearance, size, animation, reaction time to user actions and other characteristics to improve the usability of the application.</w:t>
      </w:r>
      <w:r w:rsidR="00CE5D7B">
        <w:rPr>
          <w:rFonts w:ascii="Arial" w:hAnsi="Arial" w:cs="Arial"/>
        </w:rPr>
        <w:t xml:space="preserve"> </w:t>
      </w:r>
    </w:p>
    <w:p w14:paraId="79AA23D8" w14:textId="77777777" w:rsidR="009D65C1" w:rsidRPr="00F6308C" w:rsidRDefault="009D65C1" w:rsidP="009D65C1">
      <w:pPr>
        <w:spacing w:after="0" w:line="276" w:lineRule="auto"/>
        <w:rPr>
          <w:rFonts w:ascii="Arial" w:hAnsi="Arial" w:cs="Arial"/>
        </w:rPr>
      </w:pPr>
      <w:r w:rsidRPr="00F6308C">
        <w:rPr>
          <w:rFonts w:ascii="Arial" w:hAnsi="Arial" w:cs="Arial"/>
        </w:rPr>
        <w:t>It is expected that you will create additional interface elements and or user interaction mechanism to improve the convenience of the specified functionality.</w:t>
      </w:r>
    </w:p>
    <w:p w14:paraId="0F2E0F01" w14:textId="38618714" w:rsidR="009D65C1" w:rsidRDefault="00DA76FB" w:rsidP="009D65C1">
      <w:pPr>
        <w:pStyle w:val="Heading3"/>
        <w:keepNext w:val="0"/>
        <w:keepLines w:val="0"/>
        <w:spacing w:before="280"/>
        <w:rPr>
          <w:rFonts w:ascii="Arial" w:hAnsi="Arial" w:cs="Arial"/>
          <w:color w:val="000000"/>
          <w:sz w:val="26"/>
          <w:szCs w:val="26"/>
        </w:rPr>
      </w:pPr>
      <w:bookmarkStart w:id="27" w:name="_g1pqyjalmzqg" w:colFirst="0" w:colLast="0"/>
      <w:bookmarkStart w:id="28" w:name="_Toc17188038"/>
      <w:bookmarkEnd w:id="27"/>
      <w:r>
        <w:rPr>
          <w:rFonts w:ascii="Arial" w:hAnsi="Arial" w:cs="Arial"/>
          <w:color w:val="000000"/>
          <w:sz w:val="26"/>
          <w:szCs w:val="26"/>
        </w:rPr>
        <w:t>View mode</w:t>
      </w:r>
      <w:bookmarkEnd w:id="28"/>
    </w:p>
    <w:p w14:paraId="1087DE30" w14:textId="1A566A95" w:rsidR="00DA76FB" w:rsidRDefault="00DA76FB" w:rsidP="009A51F6">
      <w:pPr>
        <w:spacing w:after="0" w:line="276" w:lineRule="auto"/>
        <w:rPr>
          <w:rFonts w:ascii="Arial" w:hAnsi="Arial" w:cs="Arial"/>
        </w:rPr>
      </w:pPr>
      <w:r w:rsidRPr="009A51F6">
        <w:rPr>
          <w:rFonts w:ascii="Arial" w:hAnsi="Arial" w:cs="Arial"/>
        </w:rPr>
        <w:t>The view mode should work in both desktop and tablet.</w:t>
      </w:r>
    </w:p>
    <w:p w14:paraId="0043A36B" w14:textId="77777777" w:rsidR="009A51F6" w:rsidRPr="009A51F6" w:rsidRDefault="009A51F6" w:rsidP="009A51F6">
      <w:pPr>
        <w:spacing w:after="0" w:line="276" w:lineRule="auto"/>
        <w:rPr>
          <w:rFonts w:ascii="Arial" w:hAnsi="Arial" w:cs="Arial"/>
        </w:rPr>
      </w:pPr>
    </w:p>
    <w:p w14:paraId="750264D0" w14:textId="77777777" w:rsidR="009D65C1" w:rsidRPr="00F6308C" w:rsidRDefault="009D65C1" w:rsidP="009D65C1">
      <w:pPr>
        <w:pStyle w:val="ListParagraph"/>
        <w:numPr>
          <w:ilvl w:val="0"/>
          <w:numId w:val="22"/>
        </w:numPr>
        <w:spacing w:after="80"/>
        <w:ind w:left="426"/>
        <w:contextualSpacing w:val="0"/>
        <w:rPr>
          <w:rFonts w:ascii="Arial" w:hAnsi="Arial" w:cs="Arial"/>
        </w:rPr>
      </w:pPr>
      <w:r w:rsidRPr="00F6308C">
        <w:rPr>
          <w:rFonts w:ascii="Arial" w:hAnsi="Arial" w:cs="Arial"/>
        </w:rPr>
        <w:t xml:space="preserve">You need to create a view mode that open the preview of the slides starting from the root element with an option for moving between content based on linked section that is already modified in the route editor. </w:t>
      </w:r>
    </w:p>
    <w:p w14:paraId="77E27C64" w14:textId="77777777" w:rsidR="009D65C1" w:rsidRPr="00F6308C" w:rsidRDefault="009D65C1" w:rsidP="009D65C1">
      <w:pPr>
        <w:pStyle w:val="ListParagraph"/>
        <w:numPr>
          <w:ilvl w:val="0"/>
          <w:numId w:val="22"/>
        </w:numPr>
        <w:spacing w:after="80"/>
        <w:ind w:left="426"/>
        <w:contextualSpacing w:val="0"/>
        <w:rPr>
          <w:rFonts w:ascii="Arial" w:hAnsi="Arial" w:cs="Arial"/>
        </w:rPr>
      </w:pPr>
      <w:r w:rsidRPr="00F6308C">
        <w:rPr>
          <w:rFonts w:ascii="Arial" w:hAnsi="Arial" w:cs="Arial"/>
        </w:rPr>
        <w:t xml:space="preserve">You also need to implement a transition when there is a movement between element. </w:t>
      </w:r>
    </w:p>
    <w:p w14:paraId="46CAF9D8" w14:textId="77777777" w:rsidR="009D65C1" w:rsidRPr="00F6308C" w:rsidRDefault="009D65C1" w:rsidP="009D65C1">
      <w:pPr>
        <w:pStyle w:val="ListParagraph"/>
        <w:numPr>
          <w:ilvl w:val="0"/>
          <w:numId w:val="22"/>
        </w:numPr>
        <w:spacing w:after="80"/>
        <w:ind w:left="426"/>
        <w:contextualSpacing w:val="0"/>
        <w:rPr>
          <w:rFonts w:ascii="Arial" w:hAnsi="Arial" w:cs="Arial"/>
        </w:rPr>
      </w:pPr>
      <w:r w:rsidRPr="00F6308C">
        <w:rPr>
          <w:rFonts w:ascii="Arial" w:hAnsi="Arial" w:cs="Arial"/>
        </w:rPr>
        <w:t xml:space="preserve">The animation of transition must correspond to the direction of movement and movement along the main path or an additional one (For example, left, right, down, up, in a circle). </w:t>
      </w:r>
    </w:p>
    <w:p w14:paraId="73DFB480" w14:textId="77777777" w:rsidR="009D65C1" w:rsidRPr="00F6308C" w:rsidRDefault="009D65C1" w:rsidP="009D65C1">
      <w:pPr>
        <w:pStyle w:val="ListParagraph"/>
        <w:numPr>
          <w:ilvl w:val="0"/>
          <w:numId w:val="22"/>
        </w:numPr>
        <w:spacing w:after="80"/>
        <w:ind w:left="426"/>
        <w:contextualSpacing w:val="0"/>
        <w:rPr>
          <w:rFonts w:ascii="Arial" w:hAnsi="Arial" w:cs="Arial"/>
        </w:rPr>
      </w:pPr>
      <w:r w:rsidRPr="00F6308C">
        <w:rPr>
          <w:rFonts w:ascii="Arial" w:hAnsi="Arial" w:cs="Arial"/>
        </w:rPr>
        <w:t>The view mode needs to be seen in full screen mode.</w:t>
      </w:r>
    </w:p>
    <w:p w14:paraId="681C74F4" w14:textId="77777777" w:rsidR="009D65C1" w:rsidRPr="00F6308C" w:rsidRDefault="009D65C1" w:rsidP="009D65C1">
      <w:pPr>
        <w:pStyle w:val="ListParagraph"/>
        <w:numPr>
          <w:ilvl w:val="0"/>
          <w:numId w:val="22"/>
        </w:numPr>
        <w:spacing w:after="80"/>
        <w:ind w:left="426"/>
        <w:contextualSpacing w:val="0"/>
        <w:rPr>
          <w:rFonts w:ascii="Arial" w:hAnsi="Arial" w:cs="Arial"/>
        </w:rPr>
      </w:pPr>
      <w:r w:rsidRPr="00F6308C">
        <w:rPr>
          <w:rFonts w:ascii="Arial" w:hAnsi="Arial" w:cs="Arial"/>
        </w:rPr>
        <w:t>The user should be able to understand where he is at the moment and go to the desired element.</w:t>
      </w:r>
    </w:p>
    <w:p w14:paraId="26BFA88E" w14:textId="2A032CA1" w:rsidR="009D65C1" w:rsidRDefault="009D65C1" w:rsidP="009D65C1">
      <w:pPr>
        <w:pStyle w:val="ListParagraph"/>
        <w:numPr>
          <w:ilvl w:val="0"/>
          <w:numId w:val="22"/>
        </w:numPr>
        <w:spacing w:after="80"/>
        <w:ind w:left="426"/>
        <w:contextualSpacing w:val="0"/>
        <w:rPr>
          <w:rFonts w:ascii="Arial" w:hAnsi="Arial" w:cs="Arial"/>
        </w:rPr>
      </w:pPr>
      <w:r w:rsidRPr="00F6308C">
        <w:rPr>
          <w:rFonts w:ascii="Arial" w:hAnsi="Arial" w:cs="Arial"/>
        </w:rPr>
        <w:t xml:space="preserve">For navigation, this mode should provide </w:t>
      </w:r>
      <w:r w:rsidR="004E0B0C" w:rsidRPr="004E0B0C">
        <w:rPr>
          <w:rFonts w:ascii="Arial" w:hAnsi="Arial" w:cs="Arial"/>
        </w:rPr>
        <w:t>movement</w:t>
      </w:r>
      <w:r w:rsidRPr="004E0B0C">
        <w:rPr>
          <w:rFonts w:ascii="Arial" w:hAnsi="Arial" w:cs="Arial"/>
        </w:rPr>
        <w:t xml:space="preserve"> controls</w:t>
      </w:r>
      <w:r w:rsidRPr="00F6308C">
        <w:rPr>
          <w:rFonts w:ascii="Arial" w:hAnsi="Arial" w:cs="Arial"/>
        </w:rPr>
        <w:t xml:space="preserve"> that should be easy to use, including on touchscreen devices. And show the title of that control, which helps the user with the choice of the next step to move.</w:t>
      </w:r>
    </w:p>
    <w:p w14:paraId="56D3D848" w14:textId="3B23946B" w:rsidR="004E0B0C" w:rsidRPr="00F6308C" w:rsidRDefault="004E0B0C" w:rsidP="009D65C1">
      <w:pPr>
        <w:pStyle w:val="ListParagraph"/>
        <w:numPr>
          <w:ilvl w:val="0"/>
          <w:numId w:val="22"/>
        </w:numPr>
        <w:spacing w:after="80"/>
        <w:ind w:left="426"/>
        <w:contextualSpacing w:val="0"/>
        <w:rPr>
          <w:rFonts w:ascii="Arial" w:hAnsi="Arial" w:cs="Arial"/>
        </w:rPr>
      </w:pPr>
      <w:r>
        <w:rPr>
          <w:rFonts w:ascii="Arial" w:hAnsi="Arial" w:cs="Arial"/>
        </w:rPr>
        <w:lastRenderedPageBreak/>
        <w:t xml:space="preserve">For navigation in desktop, the viewer allows using </w:t>
      </w:r>
      <w:r w:rsidR="0072781B">
        <w:rPr>
          <w:rFonts w:ascii="Arial" w:hAnsi="Arial" w:cs="Arial"/>
        </w:rPr>
        <w:t xml:space="preserve">number keys (1,2,3,4) on </w:t>
      </w:r>
      <w:r>
        <w:rPr>
          <w:rFonts w:ascii="Arial" w:hAnsi="Arial" w:cs="Arial"/>
        </w:rPr>
        <w:t xml:space="preserve">keyboard to navigate </w:t>
      </w:r>
      <w:proofErr w:type="gramStart"/>
      <w:r>
        <w:rPr>
          <w:rFonts w:ascii="Arial" w:hAnsi="Arial" w:cs="Arial"/>
        </w:rPr>
        <w:t xml:space="preserve">to </w:t>
      </w:r>
      <w:r w:rsidR="0072781B">
        <w:rPr>
          <w:rFonts w:ascii="Arial" w:hAnsi="Arial" w:cs="Arial"/>
        </w:rPr>
        <w:t>corresponding</w:t>
      </w:r>
      <w:proofErr w:type="gramEnd"/>
      <w:r w:rsidR="0072781B">
        <w:rPr>
          <w:rFonts w:ascii="Arial" w:hAnsi="Arial" w:cs="Arial"/>
        </w:rPr>
        <w:t xml:space="preserve"> linked element</w:t>
      </w:r>
      <w:r>
        <w:rPr>
          <w:rFonts w:ascii="Arial" w:hAnsi="Arial" w:cs="Arial"/>
        </w:rPr>
        <w:t>.</w:t>
      </w:r>
    </w:p>
    <w:p w14:paraId="28AF07CE" w14:textId="77777777" w:rsidR="00FF7CEE" w:rsidRDefault="00FF7CEE" w:rsidP="009D65C1">
      <w:pPr>
        <w:spacing w:after="80"/>
        <w:rPr>
          <w:rFonts w:ascii="Arial" w:hAnsi="Arial" w:cs="Arial"/>
        </w:rPr>
      </w:pPr>
    </w:p>
    <w:p w14:paraId="719CB03E" w14:textId="2B8839A6" w:rsidR="00FF7CEE" w:rsidRDefault="009D65C1" w:rsidP="009D65C1">
      <w:pPr>
        <w:spacing w:after="80"/>
        <w:rPr>
          <w:rFonts w:ascii="Arial" w:hAnsi="Arial" w:cs="Arial"/>
        </w:rPr>
      </w:pPr>
      <w:r w:rsidRPr="00F6308C">
        <w:rPr>
          <w:rFonts w:ascii="Arial" w:hAnsi="Arial" w:cs="Arial"/>
        </w:rPr>
        <w:t>You need to consider the user experience and design the apps accordingly to be as easy as possible when used and as clear as possible when viewed.</w:t>
      </w:r>
      <w:r w:rsidR="00E56178">
        <w:rPr>
          <w:rFonts w:ascii="Arial" w:hAnsi="Arial" w:cs="Arial"/>
        </w:rPr>
        <w:t xml:space="preserve"> Even if you cannot implement a full </w:t>
      </w:r>
      <w:del w:id="29" w:author="Thomas Mak" w:date="2019-08-20T15:34:00Z">
        <w:r w:rsidR="00E56178" w:rsidDel="000B41B7">
          <w:rPr>
            <w:rFonts w:ascii="Arial" w:hAnsi="Arial" w:cs="Arial"/>
          </w:rPr>
          <w:delText>editor</w:delText>
        </w:r>
      </w:del>
      <w:ins w:id="30" w:author="Thomas Mak" w:date="2019-08-20T15:34:00Z">
        <w:r w:rsidR="000B41B7">
          <w:rPr>
            <w:rFonts w:ascii="Arial" w:hAnsi="Arial" w:cs="Arial"/>
          </w:rPr>
          <w:t>application</w:t>
        </w:r>
      </w:ins>
      <w:r w:rsidR="00E56178">
        <w:rPr>
          <w:rFonts w:ascii="Arial" w:hAnsi="Arial" w:cs="Arial"/>
        </w:rPr>
        <w:t>, you may implement a view mode as a proof-of-concept to show the client how it works.</w:t>
      </w:r>
    </w:p>
    <w:p w14:paraId="6E13194F" w14:textId="465A5D81" w:rsidR="00022AD5" w:rsidRPr="00341C27" w:rsidRDefault="00022AD5" w:rsidP="00022AD5">
      <w:pPr>
        <w:spacing w:after="80"/>
        <w:rPr>
          <w:rFonts w:ascii="Arial" w:hAnsi="Arial" w:cs="Arial"/>
        </w:rPr>
      </w:pPr>
      <w:r w:rsidRPr="00341C27">
        <w:rPr>
          <w:rFonts w:ascii="Arial" w:hAnsi="Arial" w:cs="Arial"/>
          <w:szCs w:val="20"/>
        </w:rPr>
        <w:t xml:space="preserve">Your </w:t>
      </w:r>
      <w:r>
        <w:rPr>
          <w:rFonts w:ascii="Arial" w:hAnsi="Arial" w:cs="Arial"/>
          <w:szCs w:val="20"/>
        </w:rPr>
        <w:t>viewer</w:t>
      </w:r>
      <w:r w:rsidRPr="00341C27">
        <w:rPr>
          <w:rFonts w:ascii="Arial" w:hAnsi="Arial" w:cs="Arial"/>
          <w:szCs w:val="20"/>
        </w:rPr>
        <w:t xml:space="preserve"> should follow the design that you created at design module and correspond to Web Content Accessibility Guidelines (WCAG) 2.0.</w:t>
      </w:r>
    </w:p>
    <w:p w14:paraId="4E92BABF" w14:textId="77777777" w:rsidR="00022AD5" w:rsidRDefault="00022AD5" w:rsidP="009D65C1">
      <w:pPr>
        <w:spacing w:after="80"/>
        <w:rPr>
          <w:rFonts w:ascii="Arial" w:hAnsi="Arial" w:cs="Arial"/>
        </w:rPr>
      </w:pPr>
    </w:p>
    <w:p w14:paraId="70040352" w14:textId="27B002AF" w:rsidR="009D65C1" w:rsidRDefault="009D65C1" w:rsidP="009D65C1">
      <w:pPr>
        <w:pStyle w:val="Heading2"/>
        <w:spacing w:after="0"/>
      </w:pPr>
      <w:bookmarkStart w:id="31" w:name="_Toc9198379"/>
      <w:bookmarkStart w:id="32" w:name="_Toc9349250"/>
      <w:bookmarkStart w:id="33" w:name="_Toc17188039"/>
      <w:r>
        <w:t>Second 3</w:t>
      </w:r>
      <w:r w:rsidRPr="00363578">
        <w:t xml:space="preserve"> </w:t>
      </w:r>
      <w:r w:rsidR="00DA76FB">
        <w:t>hours</w:t>
      </w:r>
      <w:r w:rsidRPr="00363578">
        <w:t xml:space="preserve"> –</w:t>
      </w:r>
      <w:r>
        <w:t xml:space="preserve"> </w:t>
      </w:r>
      <w:bookmarkEnd w:id="31"/>
      <w:bookmarkEnd w:id="32"/>
      <w:r w:rsidR="00CE5D7B">
        <w:t xml:space="preserve">Marketing </w:t>
      </w:r>
      <w:ins w:id="34" w:author="Thomas Mak" w:date="2019-08-20T18:19:00Z">
        <w:r w:rsidR="00A41BA8">
          <w:t>One-</w:t>
        </w:r>
      </w:ins>
      <w:r w:rsidR="00CE5D7B">
        <w:t>Page</w:t>
      </w:r>
      <w:ins w:id="35" w:author="Thomas Mak" w:date="2019-08-20T18:19:00Z">
        <w:r w:rsidR="00A41BA8">
          <w:t>r</w:t>
        </w:r>
      </w:ins>
      <w:r w:rsidR="00CE5D7B">
        <w:t xml:space="preserve"> for the Editor/Viewer</w:t>
      </w:r>
      <w:bookmarkEnd w:id="33"/>
    </w:p>
    <w:p w14:paraId="650049FD" w14:textId="77777777" w:rsidR="009D65C1" w:rsidRPr="00B07467" w:rsidRDefault="009D65C1" w:rsidP="009D65C1"/>
    <w:p w14:paraId="572349A6" w14:textId="2AC1587F" w:rsidR="009D65C1" w:rsidRDefault="009D65C1" w:rsidP="009F1300">
      <w:pPr>
        <w:spacing w:after="0" w:line="360" w:lineRule="auto"/>
        <w:rPr>
          <w:ins w:id="36" w:author="Thomas Mak" w:date="2019-08-20T16:21:00Z"/>
          <w:rStyle w:val="hps"/>
          <w:rFonts w:ascii="Arial" w:hAnsi="Arial" w:cs="Arial"/>
        </w:rPr>
      </w:pPr>
      <w:r w:rsidRPr="00F6308C">
        <w:rPr>
          <w:rStyle w:val="hps"/>
          <w:rFonts w:ascii="Arial" w:hAnsi="Arial" w:cs="Arial"/>
        </w:rPr>
        <w:t xml:space="preserve">Your task is </w:t>
      </w:r>
      <w:r w:rsidR="009A51F6">
        <w:rPr>
          <w:rStyle w:val="hps"/>
          <w:rFonts w:ascii="Arial" w:hAnsi="Arial" w:cs="Arial"/>
        </w:rPr>
        <w:t xml:space="preserve">to </w:t>
      </w:r>
      <w:r w:rsidRPr="00F6308C">
        <w:rPr>
          <w:rStyle w:val="hps"/>
          <w:rFonts w:ascii="Arial" w:hAnsi="Arial" w:cs="Arial"/>
        </w:rPr>
        <w:t xml:space="preserve">deliver a </w:t>
      </w:r>
      <w:r w:rsidR="002B2C0A">
        <w:rPr>
          <w:rStyle w:val="hps"/>
          <w:rFonts w:ascii="Arial" w:hAnsi="Arial" w:cs="Arial"/>
        </w:rPr>
        <w:t xml:space="preserve">graphic </w:t>
      </w:r>
      <w:r w:rsidRPr="00F6308C">
        <w:rPr>
          <w:rStyle w:val="hps"/>
          <w:rFonts w:ascii="Arial" w:hAnsi="Arial" w:cs="Arial"/>
        </w:rPr>
        <w:t xml:space="preserve">design of one-page </w:t>
      </w:r>
      <w:r w:rsidR="00E56178">
        <w:rPr>
          <w:rStyle w:val="hps"/>
          <w:rFonts w:ascii="Arial" w:hAnsi="Arial" w:cs="Arial"/>
        </w:rPr>
        <w:t xml:space="preserve">marketing </w:t>
      </w:r>
      <w:r w:rsidRPr="00F6308C">
        <w:rPr>
          <w:rStyle w:val="hps"/>
          <w:rFonts w:ascii="Arial" w:hAnsi="Arial" w:cs="Arial"/>
        </w:rPr>
        <w:t>website for desktop devices</w:t>
      </w:r>
      <w:r w:rsidR="000657F3">
        <w:rPr>
          <w:rStyle w:val="hps"/>
          <w:rFonts w:ascii="Arial" w:hAnsi="Arial" w:cs="Arial"/>
        </w:rPr>
        <w:t xml:space="preserve"> in </w:t>
      </w:r>
      <w:r w:rsidR="00FD5B8A">
        <w:rPr>
          <w:rStyle w:val="hps"/>
          <w:rFonts w:ascii="Arial" w:hAnsi="Arial" w:cs="Arial"/>
        </w:rPr>
        <w:t xml:space="preserve">graphical format </w:t>
      </w:r>
      <w:r w:rsidRPr="00F6308C">
        <w:rPr>
          <w:rStyle w:val="hps"/>
          <w:rFonts w:ascii="Arial" w:hAnsi="Arial" w:cs="Arial"/>
        </w:rPr>
        <w:t>in 3 hours, following these requirements defined by the client.</w:t>
      </w:r>
      <w:r w:rsidR="008128D6">
        <w:rPr>
          <w:rStyle w:val="hps"/>
          <w:rFonts w:ascii="Arial" w:hAnsi="Arial" w:cs="Arial"/>
        </w:rPr>
        <w:t xml:space="preserve"> </w:t>
      </w:r>
    </w:p>
    <w:p w14:paraId="566CCB37" w14:textId="442623B0" w:rsidR="0023097D" w:rsidRPr="00F6308C" w:rsidRDefault="0023097D" w:rsidP="009F1300">
      <w:pPr>
        <w:spacing w:after="0" w:line="360" w:lineRule="auto"/>
        <w:rPr>
          <w:rStyle w:val="hps"/>
          <w:rFonts w:ascii="Arial" w:hAnsi="Arial" w:cs="Arial"/>
        </w:rPr>
      </w:pPr>
      <w:ins w:id="37" w:author="Thomas Mak" w:date="2019-08-20T16:21:00Z">
        <w:r>
          <w:rPr>
            <w:rStyle w:val="hps"/>
            <w:rFonts w:ascii="Arial" w:hAnsi="Arial" w:cs="Arial"/>
          </w:rPr>
          <w:t xml:space="preserve">Use suitable color schemes to improve </w:t>
        </w:r>
      </w:ins>
      <w:ins w:id="38" w:author="Thomas Mak" w:date="2019-08-20T16:22:00Z">
        <w:r>
          <w:rPr>
            <w:rStyle w:val="hps"/>
            <w:rFonts w:ascii="Arial" w:hAnsi="Arial" w:cs="Arial"/>
          </w:rPr>
          <w:t>readability and aesthetics.</w:t>
        </w:r>
      </w:ins>
    </w:p>
    <w:p w14:paraId="7FCD3DDE" w14:textId="77777777" w:rsidR="009D65C1" w:rsidRPr="00F6308C" w:rsidRDefault="009D65C1" w:rsidP="009D65C1">
      <w:pPr>
        <w:spacing w:after="0" w:line="360" w:lineRule="auto"/>
        <w:rPr>
          <w:rStyle w:val="hps"/>
          <w:rFonts w:ascii="Arial" w:hAnsi="Arial" w:cs="Arial"/>
          <w:lang w:val="pt-BR"/>
        </w:rPr>
      </w:pPr>
      <w:r w:rsidRPr="00F6308C">
        <w:rPr>
          <w:rStyle w:val="hps"/>
          <w:rFonts w:ascii="Arial" w:hAnsi="Arial" w:cs="Arial"/>
        </w:rPr>
        <w:t>For one-page website:</w:t>
      </w:r>
    </w:p>
    <w:p w14:paraId="354BF596" w14:textId="58EB0FB3" w:rsidR="00043C31" w:rsidRPr="00F6308C" w:rsidDel="004D4BD9" w:rsidRDefault="009D65C1" w:rsidP="00043C31">
      <w:pPr>
        <w:pStyle w:val="ListParagraph"/>
        <w:numPr>
          <w:ilvl w:val="0"/>
          <w:numId w:val="23"/>
        </w:numPr>
        <w:spacing w:after="240" w:line="360" w:lineRule="auto"/>
        <w:rPr>
          <w:del w:id="39" w:author="Thomas Mak" w:date="2019-08-20T16:31:00Z"/>
          <w:moveTo w:id="40" w:author="Thomas Mak" w:date="2019-08-20T16:31:00Z"/>
          <w:rFonts w:ascii="Arial" w:hAnsi="Arial" w:cs="Arial"/>
          <w:lang w:val="pt-BR"/>
        </w:rPr>
      </w:pPr>
      <w:proofErr w:type="spellStart"/>
      <w:r w:rsidRPr="00E56178">
        <w:rPr>
          <w:rStyle w:val="hps"/>
          <w:rFonts w:ascii="Arial" w:hAnsi="Arial" w:cs="Arial"/>
          <w:lang w:val="pt-BR"/>
        </w:rPr>
        <w:t>Resolutions</w:t>
      </w:r>
      <w:proofErr w:type="spellEnd"/>
      <w:r w:rsidRPr="00E56178">
        <w:rPr>
          <w:rStyle w:val="hps"/>
          <w:rFonts w:ascii="Arial" w:hAnsi="Arial" w:cs="Arial"/>
          <w:lang w:val="pt-BR"/>
        </w:rPr>
        <w:t xml:space="preserve"> for </w:t>
      </w:r>
      <w:proofErr w:type="spellStart"/>
      <w:r w:rsidR="00E56178">
        <w:rPr>
          <w:rStyle w:val="hps"/>
          <w:rFonts w:ascii="Arial" w:hAnsi="Arial" w:cs="Arial"/>
          <w:lang w:val="pt-BR"/>
        </w:rPr>
        <w:t>mock-up</w:t>
      </w:r>
      <w:proofErr w:type="spellEnd"/>
      <w:r w:rsidR="00E56178">
        <w:rPr>
          <w:rStyle w:val="hps"/>
          <w:rFonts w:ascii="Arial" w:hAnsi="Arial" w:cs="Arial"/>
          <w:lang w:val="pt-BR"/>
        </w:rPr>
        <w:t xml:space="preserve"> </w:t>
      </w:r>
      <w:del w:id="41" w:author="Thomas Mak" w:date="2019-08-20T18:28:00Z">
        <w:r w:rsidRPr="00E56178" w:rsidDel="00A41BA8">
          <w:rPr>
            <w:rFonts w:ascii="Arial" w:hAnsi="Arial" w:cs="Arial"/>
            <w:lang w:val="pt-BR"/>
          </w:rPr>
          <w:delText xml:space="preserve">Computer </w:delText>
        </w:r>
      </w:del>
      <w:ins w:id="42" w:author="Thomas Mak" w:date="2019-08-20T18:28:00Z">
        <w:r w:rsidR="00A41BA8">
          <w:rPr>
            <w:rFonts w:ascii="Arial" w:hAnsi="Arial" w:cs="Arial"/>
            <w:lang w:val="pt-BR"/>
          </w:rPr>
          <w:t xml:space="preserve">desktop </w:t>
        </w:r>
        <w:proofErr w:type="spellStart"/>
        <w:r w:rsidR="00A41BA8">
          <w:rPr>
            <w:rFonts w:ascii="Arial" w:hAnsi="Arial" w:cs="Arial"/>
            <w:lang w:val="pt-BR"/>
          </w:rPr>
          <w:t>version</w:t>
        </w:r>
      </w:ins>
      <w:proofErr w:type="spellEnd"/>
      <w:del w:id="43" w:author="Thomas Mak" w:date="2019-08-20T18:29:00Z">
        <w:r w:rsidRPr="00E56178" w:rsidDel="000C1563">
          <w:rPr>
            <w:rFonts w:ascii="Arial" w:hAnsi="Arial" w:cs="Arial"/>
            <w:lang w:val="pt-BR"/>
          </w:rPr>
          <w:delText>is 1440 x 900 pixels</w:delText>
        </w:r>
      </w:del>
      <w:r w:rsidRPr="00E56178">
        <w:rPr>
          <w:rFonts w:ascii="Arial" w:hAnsi="Arial" w:cs="Arial"/>
          <w:lang w:val="pt-BR"/>
        </w:rPr>
        <w:t>;</w:t>
      </w:r>
      <w:ins w:id="44" w:author="Thomas Mak" w:date="2019-08-20T16:31:00Z">
        <w:r w:rsidR="00043C31">
          <w:rPr>
            <w:rFonts w:ascii="Arial" w:hAnsi="Arial" w:cs="Arial"/>
            <w:lang w:val="pt-BR"/>
          </w:rPr>
          <w:t xml:space="preserve"> </w:t>
        </w:r>
      </w:ins>
      <w:moveToRangeStart w:id="45" w:author="Thomas Mak" w:date="2019-08-20T16:31:00Z" w:name="move17211078"/>
      <w:moveTo w:id="46" w:author="Thomas Mak" w:date="2019-08-20T16:31:00Z">
        <w:r w:rsidR="00043C31" w:rsidRPr="00F6308C">
          <w:rPr>
            <w:rFonts w:ascii="Arial" w:hAnsi="Arial" w:cs="Arial"/>
            <w:lang w:val="en"/>
          </w:rPr>
          <w:t xml:space="preserve">All mock-ups must be in full size in pixels and must include a red border </w:t>
        </w:r>
        <w:del w:id="47" w:author="Thomas Mak" w:date="2019-08-20T18:31:00Z">
          <w:r w:rsidR="00043C31" w:rsidRPr="00F6308C" w:rsidDel="00DE0868">
            <w:rPr>
              <w:rFonts w:ascii="Arial" w:hAnsi="Arial" w:cs="Arial"/>
              <w:lang w:val="en"/>
            </w:rPr>
            <w:delText>- less than or equal to</w:delText>
          </w:r>
        </w:del>
      </w:moveTo>
      <w:ins w:id="48" w:author="Thomas Mak" w:date="2019-08-20T18:31:00Z">
        <w:r w:rsidR="00DE0868">
          <w:rPr>
            <w:rFonts w:ascii="Arial" w:hAnsi="Arial" w:cs="Arial"/>
            <w:lang w:val="en"/>
          </w:rPr>
          <w:t>maximum</w:t>
        </w:r>
      </w:ins>
      <w:moveTo w:id="49" w:author="Thomas Mak" w:date="2019-08-20T16:31:00Z">
        <w:r w:rsidR="00043C31" w:rsidRPr="00F6308C">
          <w:rPr>
            <w:rFonts w:ascii="Arial" w:hAnsi="Arial" w:cs="Arial"/>
            <w:lang w:val="en"/>
          </w:rPr>
          <w:t xml:space="preserve"> 3 pixels wide, showing the border of the </w:t>
        </w:r>
      </w:moveTo>
      <w:ins w:id="50" w:author="Thomas Mak" w:date="2019-08-20T18:30:00Z">
        <w:r w:rsidR="00C453E7" w:rsidRPr="00E56178">
          <w:rPr>
            <w:rFonts w:ascii="Arial" w:hAnsi="Arial" w:cs="Arial"/>
            <w:lang w:val="pt-BR"/>
          </w:rPr>
          <w:t>1440 x 900 pixels</w:t>
        </w:r>
        <w:r w:rsidR="00C453E7" w:rsidRPr="00F6308C">
          <w:rPr>
            <w:rFonts w:ascii="Arial" w:hAnsi="Arial" w:cs="Arial"/>
            <w:lang w:val="en"/>
          </w:rPr>
          <w:t xml:space="preserve"> </w:t>
        </w:r>
      </w:ins>
      <w:moveTo w:id="51" w:author="Thomas Mak" w:date="2019-08-20T16:31:00Z">
        <w:r w:rsidR="00043C31" w:rsidRPr="00F6308C">
          <w:rPr>
            <w:rFonts w:ascii="Arial" w:hAnsi="Arial" w:cs="Arial"/>
            <w:lang w:val="en"/>
          </w:rPr>
          <w:t>screen resolution</w:t>
        </w:r>
        <w:del w:id="52" w:author="Thomas Mak" w:date="2019-08-20T18:31:00Z">
          <w:r w:rsidR="00043C31" w:rsidRPr="00F6308C" w:rsidDel="00DE0868">
            <w:rPr>
              <w:rFonts w:ascii="Arial" w:hAnsi="Arial" w:cs="Arial"/>
              <w:lang w:val="en"/>
            </w:rPr>
            <w:delText xml:space="preserve"> of the computer</w:delText>
          </w:r>
        </w:del>
        <w:r w:rsidR="00043C31" w:rsidRPr="00F6308C">
          <w:rPr>
            <w:rFonts w:ascii="Arial" w:hAnsi="Arial" w:cs="Arial"/>
            <w:lang w:val="en"/>
          </w:rPr>
          <w:t>.</w:t>
        </w:r>
      </w:moveTo>
    </w:p>
    <w:moveToRangeEnd w:id="45"/>
    <w:p w14:paraId="7FCB624F" w14:textId="2FA3ADB6" w:rsidR="009D65C1" w:rsidRPr="004D4BD9" w:rsidRDefault="009D65C1" w:rsidP="004D4BD9">
      <w:pPr>
        <w:pStyle w:val="ListParagraph"/>
        <w:numPr>
          <w:ilvl w:val="0"/>
          <w:numId w:val="23"/>
        </w:numPr>
        <w:spacing w:after="240" w:line="360" w:lineRule="auto"/>
        <w:rPr>
          <w:rFonts w:ascii="Arial" w:hAnsi="Arial" w:cs="Arial"/>
          <w:lang w:val="pt-BR"/>
          <w:rPrChange w:id="53" w:author="Thomas Mak" w:date="2019-08-20T16:31:00Z">
            <w:rPr>
              <w:lang w:val="pt-BR"/>
            </w:rPr>
          </w:rPrChange>
        </w:rPr>
      </w:pPr>
    </w:p>
    <w:p w14:paraId="388769DC" w14:textId="4862107E" w:rsidR="009D65C1" w:rsidRPr="00F6308C" w:rsidRDefault="009D65C1" w:rsidP="009D65C1">
      <w:pPr>
        <w:pStyle w:val="ListParagraph"/>
        <w:numPr>
          <w:ilvl w:val="0"/>
          <w:numId w:val="23"/>
        </w:numPr>
        <w:spacing w:after="240" w:line="360" w:lineRule="auto"/>
        <w:rPr>
          <w:rFonts w:ascii="Arial" w:hAnsi="Arial" w:cs="Arial"/>
          <w:lang w:val="pt-BR"/>
        </w:rPr>
      </w:pPr>
      <w:r w:rsidRPr="00F6308C">
        <w:rPr>
          <w:rFonts w:ascii="Arial" w:hAnsi="Arial" w:cs="Arial"/>
        </w:rPr>
        <w:t>Element</w:t>
      </w:r>
      <w:ins w:id="54" w:author="Thomas Mak" w:date="2019-08-20T18:31:00Z">
        <w:r w:rsidR="00D24679">
          <w:rPr>
            <w:rFonts w:ascii="Arial" w:hAnsi="Arial" w:cs="Arial"/>
          </w:rPr>
          <w:t>s</w:t>
        </w:r>
      </w:ins>
      <w:r w:rsidRPr="00F6308C">
        <w:rPr>
          <w:rFonts w:ascii="Arial" w:hAnsi="Arial" w:cs="Arial"/>
        </w:rPr>
        <w:t xml:space="preserve"> of web page must be presented:</w:t>
      </w:r>
    </w:p>
    <w:p w14:paraId="3DF4EBD2" w14:textId="77777777" w:rsidR="009D65C1" w:rsidRPr="00F6308C" w:rsidRDefault="009D65C1" w:rsidP="009D65C1">
      <w:pPr>
        <w:pStyle w:val="ListParagraph"/>
        <w:numPr>
          <w:ilvl w:val="1"/>
          <w:numId w:val="23"/>
        </w:numPr>
        <w:spacing w:after="240" w:line="360" w:lineRule="auto"/>
        <w:rPr>
          <w:rStyle w:val="hps"/>
          <w:rFonts w:ascii="Arial" w:hAnsi="Arial" w:cs="Arial"/>
          <w:lang w:val="pt-BR"/>
        </w:rPr>
      </w:pPr>
      <w:r w:rsidRPr="00F6308C">
        <w:rPr>
          <w:rStyle w:val="hps"/>
          <w:rFonts w:ascii="Arial" w:hAnsi="Arial" w:cs="Arial"/>
        </w:rPr>
        <w:t>The logo;</w:t>
      </w:r>
    </w:p>
    <w:p w14:paraId="7807BB64" w14:textId="77777777" w:rsidR="009D65C1" w:rsidRPr="00F6308C" w:rsidRDefault="009D65C1" w:rsidP="009D65C1">
      <w:pPr>
        <w:pStyle w:val="ListParagraph"/>
        <w:numPr>
          <w:ilvl w:val="1"/>
          <w:numId w:val="23"/>
        </w:numPr>
        <w:spacing w:after="240" w:line="360" w:lineRule="auto"/>
        <w:rPr>
          <w:rStyle w:val="hps"/>
          <w:rFonts w:ascii="Arial" w:hAnsi="Arial" w:cs="Arial"/>
          <w:lang w:val="pt-BR"/>
        </w:rPr>
      </w:pPr>
      <w:r w:rsidRPr="00F6308C">
        <w:rPr>
          <w:rStyle w:val="hps"/>
          <w:rFonts w:ascii="Arial" w:hAnsi="Arial" w:cs="Arial"/>
        </w:rPr>
        <w:t>Social icons for sharing;</w:t>
      </w:r>
    </w:p>
    <w:p w14:paraId="5BACDEF1" w14:textId="54FECE25" w:rsidR="009D65C1" w:rsidRPr="00E56178" w:rsidRDefault="009D65C1" w:rsidP="009D65C1">
      <w:pPr>
        <w:pStyle w:val="ListParagraph"/>
        <w:numPr>
          <w:ilvl w:val="1"/>
          <w:numId w:val="23"/>
        </w:numPr>
        <w:spacing w:after="240" w:line="360" w:lineRule="auto"/>
        <w:rPr>
          <w:rStyle w:val="hps"/>
          <w:rFonts w:ascii="Arial" w:hAnsi="Arial" w:cs="Arial"/>
          <w:lang w:val="pt-BR"/>
        </w:rPr>
      </w:pPr>
      <w:r w:rsidRPr="00F6308C">
        <w:rPr>
          <w:rStyle w:val="hps"/>
          <w:rFonts w:ascii="Arial" w:hAnsi="Arial" w:cs="Arial"/>
          <w:lang w:val="pt-BR"/>
        </w:rPr>
        <w:t xml:space="preserve">Link </w:t>
      </w:r>
      <w:proofErr w:type="spellStart"/>
      <w:r w:rsidRPr="00F6308C">
        <w:rPr>
          <w:rStyle w:val="hps"/>
          <w:rFonts w:ascii="Arial" w:hAnsi="Arial" w:cs="Arial"/>
          <w:lang w:val="pt-BR"/>
        </w:rPr>
        <w:t>to</w:t>
      </w:r>
      <w:proofErr w:type="spellEnd"/>
      <w:r w:rsidRPr="00F6308C">
        <w:rPr>
          <w:rStyle w:val="hps"/>
          <w:rFonts w:ascii="Arial" w:hAnsi="Arial" w:cs="Arial"/>
          <w:lang w:val="pt-BR"/>
        </w:rPr>
        <w:t xml:space="preserve"> </w:t>
      </w:r>
      <w:proofErr w:type="spellStart"/>
      <w:r w:rsidRPr="00F6308C">
        <w:rPr>
          <w:rStyle w:val="hps"/>
          <w:rFonts w:ascii="Arial" w:hAnsi="Arial" w:cs="Arial"/>
          <w:lang w:val="pt-BR"/>
        </w:rPr>
        <w:t>the</w:t>
      </w:r>
      <w:proofErr w:type="spellEnd"/>
      <w:r w:rsidRPr="00F6308C">
        <w:rPr>
          <w:rStyle w:val="hps"/>
          <w:rFonts w:ascii="Arial" w:hAnsi="Arial" w:cs="Arial"/>
          <w:lang w:val="pt-BR"/>
        </w:rPr>
        <w:t xml:space="preserve"> </w:t>
      </w:r>
      <w:r w:rsidRPr="00F6308C">
        <w:rPr>
          <w:rStyle w:val="hps"/>
          <w:rFonts w:ascii="Arial" w:hAnsi="Arial" w:cs="Arial"/>
        </w:rPr>
        <w:t>page</w:t>
      </w:r>
      <w:r w:rsidRPr="00F6308C">
        <w:rPr>
          <w:rStyle w:val="hps"/>
          <w:rFonts w:ascii="Arial" w:hAnsi="Arial" w:cs="Arial"/>
          <w:lang w:val="pt-BR"/>
        </w:rPr>
        <w:t xml:space="preserve"> </w:t>
      </w:r>
      <w:proofErr w:type="spellStart"/>
      <w:r w:rsidRPr="00F6308C">
        <w:rPr>
          <w:rStyle w:val="hps"/>
          <w:rFonts w:ascii="Arial" w:hAnsi="Arial" w:cs="Arial"/>
          <w:lang w:val="pt-BR"/>
        </w:rPr>
        <w:t>with</w:t>
      </w:r>
      <w:proofErr w:type="spellEnd"/>
      <w:r w:rsidRPr="00F6308C">
        <w:rPr>
          <w:rStyle w:val="hps"/>
          <w:rFonts w:ascii="Arial" w:hAnsi="Arial" w:cs="Arial"/>
          <w:lang w:val="pt-BR"/>
        </w:rPr>
        <w:t xml:space="preserve"> </w:t>
      </w:r>
      <w:ins w:id="55" w:author="Thomas Mak" w:date="2019-08-20T18:31:00Z">
        <w:r w:rsidR="00D24679">
          <w:rPr>
            <w:rStyle w:val="hps"/>
            <w:rFonts w:ascii="Arial" w:hAnsi="Arial" w:cs="Arial"/>
            <w:lang w:val="pt-BR"/>
          </w:rPr>
          <w:t>“</w:t>
        </w:r>
      </w:ins>
      <w:proofErr w:type="spellStart"/>
      <w:del w:id="56" w:author="Thomas Mak" w:date="2019-08-20T18:32:00Z">
        <w:r w:rsidRPr="00F6308C" w:rsidDel="004979A8">
          <w:rPr>
            <w:rStyle w:val="hps"/>
            <w:rFonts w:ascii="Arial" w:hAnsi="Arial" w:cs="Arial"/>
            <w:lang w:val="pt-BR"/>
          </w:rPr>
          <w:delText xml:space="preserve">suggestions </w:delText>
        </w:r>
      </w:del>
      <w:ins w:id="57" w:author="Thomas Mak" w:date="2019-08-20T18:32:00Z">
        <w:r w:rsidR="004979A8">
          <w:rPr>
            <w:rStyle w:val="hps"/>
            <w:rFonts w:ascii="Arial" w:hAnsi="Arial" w:cs="Arial"/>
            <w:lang w:val="pt-BR"/>
          </w:rPr>
          <w:t>S</w:t>
        </w:r>
        <w:r w:rsidR="004979A8" w:rsidRPr="00F6308C">
          <w:rPr>
            <w:rStyle w:val="hps"/>
            <w:rFonts w:ascii="Arial" w:hAnsi="Arial" w:cs="Arial"/>
            <w:lang w:val="pt-BR"/>
          </w:rPr>
          <w:t>uggestions</w:t>
        </w:r>
        <w:proofErr w:type="spellEnd"/>
        <w:r w:rsidR="004979A8" w:rsidRPr="00F6308C">
          <w:rPr>
            <w:rStyle w:val="hps"/>
            <w:rFonts w:ascii="Arial" w:hAnsi="Arial" w:cs="Arial"/>
            <w:lang w:val="pt-BR"/>
          </w:rPr>
          <w:t xml:space="preserve"> </w:t>
        </w:r>
      </w:ins>
      <w:proofErr w:type="spellStart"/>
      <w:r w:rsidRPr="00F6308C">
        <w:rPr>
          <w:rStyle w:val="hps"/>
          <w:rFonts w:ascii="Arial" w:hAnsi="Arial" w:cs="Arial"/>
          <w:lang w:val="pt-BR"/>
        </w:rPr>
        <w:t>and</w:t>
      </w:r>
      <w:proofErr w:type="spellEnd"/>
      <w:r w:rsidRPr="00F6308C">
        <w:rPr>
          <w:rStyle w:val="hps"/>
          <w:rFonts w:ascii="Arial" w:hAnsi="Arial" w:cs="Arial"/>
          <w:lang w:val="pt-BR"/>
        </w:rPr>
        <w:t xml:space="preserve"> </w:t>
      </w:r>
      <w:del w:id="58" w:author="Thomas Mak" w:date="2019-08-20T18:32:00Z">
        <w:r w:rsidRPr="00F6308C" w:rsidDel="004979A8">
          <w:rPr>
            <w:rStyle w:val="hps"/>
            <w:rFonts w:ascii="Arial" w:hAnsi="Arial" w:cs="Arial"/>
            <w:lang w:val="pt-BR"/>
          </w:rPr>
          <w:delText>feedback</w:delText>
        </w:r>
      </w:del>
      <w:ins w:id="59" w:author="Thomas Mak" w:date="2019-08-20T18:32:00Z">
        <w:r w:rsidR="004979A8">
          <w:rPr>
            <w:rStyle w:val="hps"/>
            <w:rFonts w:ascii="Arial" w:hAnsi="Arial" w:cs="Arial"/>
            <w:lang w:val="pt-BR"/>
          </w:rPr>
          <w:t>F</w:t>
        </w:r>
        <w:r w:rsidR="004979A8" w:rsidRPr="00F6308C">
          <w:rPr>
            <w:rStyle w:val="hps"/>
            <w:rFonts w:ascii="Arial" w:hAnsi="Arial" w:cs="Arial"/>
            <w:lang w:val="pt-BR"/>
          </w:rPr>
          <w:t>eedback</w:t>
        </w:r>
        <w:r w:rsidR="00D24679">
          <w:rPr>
            <w:rStyle w:val="hps"/>
            <w:rFonts w:ascii="Arial" w:hAnsi="Arial" w:cs="Arial"/>
            <w:lang w:val="pt-BR"/>
          </w:rPr>
          <w:t>”</w:t>
        </w:r>
      </w:ins>
      <w:del w:id="60" w:author="Thomas Mak" w:date="2019-08-20T18:32:00Z">
        <w:r w:rsidRPr="00F6308C" w:rsidDel="00880D85">
          <w:rPr>
            <w:rStyle w:val="hps"/>
            <w:rFonts w:ascii="Arial" w:hAnsi="Arial" w:cs="Arial"/>
            <w:lang w:val="pt-BR"/>
          </w:rPr>
          <w:delText xml:space="preserve"> on the application</w:delText>
        </w:r>
      </w:del>
      <w:r w:rsidRPr="00F6308C">
        <w:rPr>
          <w:rStyle w:val="hps"/>
          <w:rFonts w:ascii="Arial" w:hAnsi="Arial" w:cs="Arial"/>
        </w:rPr>
        <w:t>;</w:t>
      </w:r>
    </w:p>
    <w:p w14:paraId="69F187D3" w14:textId="16EBCB17" w:rsidR="00E56178" w:rsidRPr="00E56178" w:rsidRDefault="00E56178" w:rsidP="009D65C1">
      <w:pPr>
        <w:pStyle w:val="ListParagraph"/>
        <w:numPr>
          <w:ilvl w:val="1"/>
          <w:numId w:val="23"/>
        </w:numPr>
        <w:spacing w:after="240" w:line="360" w:lineRule="auto"/>
        <w:rPr>
          <w:rStyle w:val="hps"/>
          <w:rFonts w:ascii="Arial" w:hAnsi="Arial" w:cs="Arial"/>
          <w:lang w:val="pt-BR"/>
        </w:rPr>
      </w:pPr>
      <w:r>
        <w:rPr>
          <w:rStyle w:val="hps"/>
          <w:rFonts w:ascii="Arial" w:hAnsi="Arial" w:cs="Arial"/>
        </w:rPr>
        <w:t>Screenshot(s) of the viewer.</w:t>
      </w:r>
    </w:p>
    <w:p w14:paraId="6F10933D" w14:textId="3FDB3DD9" w:rsidR="00E56178" w:rsidRPr="00E56178" w:rsidRDefault="00E56178" w:rsidP="00E56178">
      <w:pPr>
        <w:pStyle w:val="ListParagraph"/>
        <w:numPr>
          <w:ilvl w:val="1"/>
          <w:numId w:val="23"/>
        </w:numPr>
        <w:spacing w:after="240" w:line="360" w:lineRule="auto"/>
        <w:rPr>
          <w:rStyle w:val="hps"/>
          <w:rFonts w:ascii="Arial" w:hAnsi="Arial" w:cs="Arial"/>
          <w:lang w:val="pt-BR"/>
        </w:rPr>
      </w:pPr>
      <w:r>
        <w:rPr>
          <w:rStyle w:val="hps"/>
          <w:rFonts w:ascii="Arial" w:hAnsi="Arial" w:cs="Arial"/>
        </w:rPr>
        <w:t xml:space="preserve">Screenshot(s) of the editor. </w:t>
      </w:r>
    </w:p>
    <w:p w14:paraId="0828E3E6" w14:textId="3D9421F9" w:rsidR="00E56178" w:rsidRPr="00F6308C" w:rsidRDefault="00E56178" w:rsidP="00E56178">
      <w:pPr>
        <w:pStyle w:val="ListParagraph"/>
        <w:numPr>
          <w:ilvl w:val="1"/>
          <w:numId w:val="23"/>
        </w:numPr>
        <w:spacing w:after="240" w:line="360" w:lineRule="auto"/>
        <w:rPr>
          <w:rFonts w:ascii="Arial" w:hAnsi="Arial" w:cs="Arial"/>
          <w:lang w:val="pt-BR"/>
        </w:rPr>
      </w:pPr>
      <w:r>
        <w:rPr>
          <w:rFonts w:ascii="Arial" w:hAnsi="Arial" w:cs="Arial"/>
        </w:rPr>
        <w:t xml:space="preserve">Interactive </w:t>
      </w:r>
      <w:r w:rsidRPr="00F6308C">
        <w:rPr>
          <w:rFonts w:ascii="Arial" w:hAnsi="Arial" w:cs="Arial"/>
        </w:rPr>
        <w:t>“H</w:t>
      </w:r>
      <w:proofErr w:type="spellStart"/>
      <w:r w:rsidRPr="00F6308C">
        <w:rPr>
          <w:rFonts w:ascii="Arial" w:hAnsi="Arial" w:cs="Arial"/>
          <w:lang w:val="pt-BR"/>
        </w:rPr>
        <w:t>ow</w:t>
      </w:r>
      <w:proofErr w:type="spellEnd"/>
      <w:r w:rsidRPr="00F6308C">
        <w:rPr>
          <w:rFonts w:ascii="Arial" w:hAnsi="Arial" w:cs="Arial"/>
          <w:lang w:val="pt-BR"/>
        </w:rPr>
        <w:t xml:space="preserve"> it </w:t>
      </w:r>
      <w:proofErr w:type="spellStart"/>
      <w:r w:rsidRPr="00F6308C">
        <w:rPr>
          <w:rFonts w:ascii="Arial" w:hAnsi="Arial" w:cs="Arial"/>
          <w:lang w:val="pt-BR"/>
        </w:rPr>
        <w:t>works</w:t>
      </w:r>
      <w:proofErr w:type="spellEnd"/>
      <w:r w:rsidRPr="00F6308C">
        <w:rPr>
          <w:rFonts w:ascii="Arial" w:hAnsi="Arial" w:cs="Arial"/>
          <w:lang w:val="pt-BR"/>
        </w:rPr>
        <w:t xml:space="preserve">” </w:t>
      </w:r>
      <w:proofErr w:type="spellStart"/>
      <w:r w:rsidRPr="00F6308C">
        <w:rPr>
          <w:rFonts w:ascii="Arial" w:hAnsi="Arial" w:cs="Arial"/>
          <w:lang w:val="pt-BR"/>
        </w:rPr>
        <w:t>with</w:t>
      </w:r>
      <w:proofErr w:type="spellEnd"/>
      <w:r w:rsidRPr="00F6308C">
        <w:rPr>
          <w:rFonts w:ascii="Arial" w:hAnsi="Arial" w:cs="Arial"/>
          <w:lang w:val="pt-BR"/>
        </w:rPr>
        <w:t xml:space="preserve"> a </w:t>
      </w:r>
      <w:proofErr w:type="spellStart"/>
      <w:r w:rsidRPr="00F6308C">
        <w:rPr>
          <w:rFonts w:ascii="Arial" w:hAnsi="Arial" w:cs="Arial"/>
          <w:lang w:val="pt-BR"/>
        </w:rPr>
        <w:t>screenshot</w:t>
      </w:r>
      <w:proofErr w:type="spellEnd"/>
      <w:r>
        <w:rPr>
          <w:rFonts w:ascii="Arial" w:hAnsi="Arial" w:cs="Arial"/>
          <w:lang w:val="pt-BR"/>
        </w:rPr>
        <w:t>(s)</w:t>
      </w:r>
      <w:r w:rsidRPr="00F6308C">
        <w:rPr>
          <w:rFonts w:ascii="Arial" w:hAnsi="Arial" w:cs="Arial"/>
          <w:lang w:val="pt-BR"/>
        </w:rPr>
        <w:t xml:space="preserve"> </w:t>
      </w:r>
      <w:proofErr w:type="spellStart"/>
      <w:r w:rsidRPr="00F6308C">
        <w:rPr>
          <w:rFonts w:ascii="Arial" w:hAnsi="Arial" w:cs="Arial"/>
          <w:lang w:val="pt-BR"/>
        </w:rPr>
        <w:t>of</w:t>
      </w:r>
      <w:proofErr w:type="spellEnd"/>
      <w:r w:rsidRPr="00F6308C">
        <w:rPr>
          <w:rFonts w:ascii="Arial" w:hAnsi="Arial" w:cs="Arial"/>
          <w:lang w:val="pt-BR"/>
        </w:rPr>
        <w:t xml:space="preserve"> </w:t>
      </w:r>
      <w:proofErr w:type="spellStart"/>
      <w:r w:rsidRPr="00F6308C">
        <w:rPr>
          <w:rFonts w:ascii="Arial" w:hAnsi="Arial" w:cs="Arial"/>
          <w:lang w:val="pt-BR"/>
        </w:rPr>
        <w:t>user</w:t>
      </w:r>
      <w:proofErr w:type="spellEnd"/>
      <w:r w:rsidRPr="00F6308C">
        <w:rPr>
          <w:rFonts w:ascii="Arial" w:hAnsi="Arial" w:cs="Arial"/>
          <w:lang w:val="pt-BR"/>
        </w:rPr>
        <w:t xml:space="preserve"> interface for editor </w:t>
      </w:r>
      <w:proofErr w:type="spellStart"/>
      <w:r w:rsidRPr="00F6308C">
        <w:rPr>
          <w:rFonts w:ascii="Arial" w:hAnsi="Arial" w:cs="Arial"/>
          <w:lang w:val="pt-BR"/>
        </w:rPr>
        <w:t>and</w:t>
      </w:r>
      <w:proofErr w:type="spellEnd"/>
      <w:r w:rsidRPr="00F6308C">
        <w:rPr>
          <w:rFonts w:ascii="Arial" w:hAnsi="Arial" w:cs="Arial"/>
          <w:lang w:val="pt-BR"/>
        </w:rPr>
        <w:t xml:space="preserve"> </w:t>
      </w:r>
      <w:proofErr w:type="spellStart"/>
      <w:r w:rsidRPr="00F6308C">
        <w:rPr>
          <w:rFonts w:ascii="Arial" w:hAnsi="Arial" w:cs="Arial"/>
          <w:lang w:val="pt-BR"/>
        </w:rPr>
        <w:t>view</w:t>
      </w:r>
      <w:proofErr w:type="spellEnd"/>
      <w:r w:rsidRPr="00F6308C">
        <w:rPr>
          <w:rFonts w:ascii="Arial" w:hAnsi="Arial" w:cs="Arial"/>
          <w:lang w:val="pt-BR"/>
        </w:rPr>
        <w:t xml:space="preserve"> </w:t>
      </w:r>
      <w:proofErr w:type="spellStart"/>
      <w:r w:rsidRPr="00F6308C">
        <w:rPr>
          <w:rFonts w:ascii="Arial" w:hAnsi="Arial" w:cs="Arial"/>
          <w:lang w:val="pt-BR"/>
        </w:rPr>
        <w:t>modes</w:t>
      </w:r>
      <w:proofErr w:type="spellEnd"/>
    </w:p>
    <w:p w14:paraId="23BBA986" w14:textId="716351A5" w:rsidR="00E56178" w:rsidRPr="00F6308C" w:rsidRDefault="00E56178" w:rsidP="00E56178">
      <w:pPr>
        <w:pStyle w:val="ListParagraph"/>
        <w:numPr>
          <w:ilvl w:val="1"/>
          <w:numId w:val="23"/>
        </w:numPr>
        <w:spacing w:after="240" w:line="360" w:lineRule="auto"/>
        <w:rPr>
          <w:rFonts w:ascii="Arial" w:hAnsi="Arial" w:cs="Arial"/>
          <w:lang w:val="pt-BR"/>
        </w:rPr>
      </w:pPr>
      <w:proofErr w:type="spellStart"/>
      <w:r w:rsidRPr="00F6308C">
        <w:rPr>
          <w:rFonts w:ascii="Arial" w:hAnsi="Arial" w:cs="Arial"/>
          <w:lang w:val="pt-BR"/>
        </w:rPr>
        <w:t>Call</w:t>
      </w:r>
      <w:proofErr w:type="spellEnd"/>
      <w:r w:rsidRPr="00F6308C">
        <w:rPr>
          <w:rFonts w:ascii="Arial" w:hAnsi="Arial" w:cs="Arial"/>
          <w:lang w:val="pt-BR"/>
        </w:rPr>
        <w:t xml:space="preserve"> </w:t>
      </w:r>
      <w:proofErr w:type="spellStart"/>
      <w:r w:rsidRPr="00F6308C">
        <w:rPr>
          <w:rFonts w:ascii="Arial" w:hAnsi="Arial" w:cs="Arial"/>
          <w:lang w:val="pt-BR"/>
        </w:rPr>
        <w:t>to</w:t>
      </w:r>
      <w:proofErr w:type="spellEnd"/>
      <w:r w:rsidRPr="00F6308C">
        <w:rPr>
          <w:rFonts w:ascii="Arial" w:hAnsi="Arial" w:cs="Arial"/>
          <w:lang w:val="pt-BR"/>
        </w:rPr>
        <w:t xml:space="preserve"> </w:t>
      </w:r>
      <w:proofErr w:type="spellStart"/>
      <w:r w:rsidRPr="00F6308C">
        <w:rPr>
          <w:rFonts w:ascii="Arial" w:hAnsi="Arial" w:cs="Arial"/>
          <w:lang w:val="pt-BR"/>
        </w:rPr>
        <w:t>action</w:t>
      </w:r>
      <w:proofErr w:type="spellEnd"/>
      <w:r w:rsidRPr="00F6308C">
        <w:rPr>
          <w:rFonts w:ascii="Arial" w:hAnsi="Arial" w:cs="Arial"/>
          <w:lang w:val="pt-BR"/>
        </w:rPr>
        <w:t xml:space="preserve"> </w:t>
      </w:r>
      <w:proofErr w:type="spellStart"/>
      <w:r w:rsidRPr="00F6308C">
        <w:rPr>
          <w:rFonts w:ascii="Arial" w:hAnsi="Arial" w:cs="Arial"/>
          <w:lang w:val="pt-BR"/>
        </w:rPr>
        <w:t>to</w:t>
      </w:r>
      <w:proofErr w:type="spellEnd"/>
      <w:r w:rsidRPr="00F6308C">
        <w:rPr>
          <w:rFonts w:ascii="Arial" w:hAnsi="Arial" w:cs="Arial"/>
          <w:lang w:val="pt-BR"/>
        </w:rPr>
        <w:t xml:space="preserve"> </w:t>
      </w:r>
      <w:proofErr w:type="spellStart"/>
      <w:r w:rsidRPr="00F6308C">
        <w:rPr>
          <w:rFonts w:ascii="Arial" w:hAnsi="Arial" w:cs="Arial"/>
          <w:lang w:val="pt-BR"/>
        </w:rPr>
        <w:t>test</w:t>
      </w:r>
      <w:proofErr w:type="spellEnd"/>
      <w:r w:rsidRPr="00F6308C">
        <w:rPr>
          <w:rFonts w:ascii="Arial" w:hAnsi="Arial" w:cs="Arial"/>
          <w:lang w:val="pt-BR"/>
        </w:rPr>
        <w:t xml:space="preserve"> </w:t>
      </w:r>
      <w:proofErr w:type="spellStart"/>
      <w:r w:rsidRPr="00F6308C">
        <w:rPr>
          <w:rFonts w:ascii="Arial" w:hAnsi="Arial" w:cs="Arial"/>
          <w:lang w:val="pt-BR"/>
        </w:rPr>
        <w:t>the</w:t>
      </w:r>
      <w:proofErr w:type="spellEnd"/>
      <w:r w:rsidRPr="00F6308C">
        <w:rPr>
          <w:rFonts w:ascii="Arial" w:hAnsi="Arial" w:cs="Arial"/>
          <w:lang w:val="pt-BR"/>
        </w:rPr>
        <w:t xml:space="preserve"> </w:t>
      </w:r>
      <w:proofErr w:type="spellStart"/>
      <w:r w:rsidRPr="00F6308C">
        <w:rPr>
          <w:rFonts w:ascii="Arial" w:hAnsi="Arial" w:cs="Arial"/>
          <w:lang w:val="pt-BR"/>
        </w:rPr>
        <w:t>product</w:t>
      </w:r>
      <w:proofErr w:type="spellEnd"/>
      <w:r w:rsidRPr="00F6308C">
        <w:rPr>
          <w:rFonts w:ascii="Arial" w:hAnsi="Arial" w:cs="Arial"/>
          <w:lang w:val="pt-BR"/>
        </w:rPr>
        <w:t>;</w:t>
      </w:r>
      <w:r>
        <w:rPr>
          <w:rFonts w:ascii="Arial" w:hAnsi="Arial" w:cs="Arial"/>
          <w:lang w:val="pt-BR"/>
        </w:rPr>
        <w:tab/>
      </w:r>
    </w:p>
    <w:p w14:paraId="11F1A7E2" w14:textId="55D4FA1B" w:rsidR="009D65C1" w:rsidRPr="00F6308C" w:rsidRDefault="00E56178" w:rsidP="00E56178">
      <w:pPr>
        <w:pStyle w:val="ListParagraph"/>
        <w:numPr>
          <w:ilvl w:val="0"/>
          <w:numId w:val="23"/>
        </w:numPr>
        <w:spacing w:after="240" w:line="360" w:lineRule="auto"/>
        <w:rPr>
          <w:rStyle w:val="hps"/>
          <w:rFonts w:ascii="Arial" w:hAnsi="Arial" w:cs="Arial"/>
          <w:lang w:val="pt-BR"/>
        </w:rPr>
      </w:pPr>
      <w:r>
        <w:rPr>
          <w:rStyle w:val="hps"/>
          <w:rFonts w:ascii="Arial" w:hAnsi="Arial" w:cs="Arial"/>
        </w:rPr>
        <w:t xml:space="preserve">The following information </w:t>
      </w:r>
      <w:proofErr w:type="spellStart"/>
      <w:r w:rsidR="009D65C1" w:rsidRPr="00F6308C">
        <w:rPr>
          <w:rStyle w:val="hps"/>
          <w:rFonts w:ascii="Arial" w:hAnsi="Arial" w:cs="Arial"/>
          <w:lang w:val="pt-BR"/>
        </w:rPr>
        <w:t>should</w:t>
      </w:r>
      <w:proofErr w:type="spellEnd"/>
      <w:r w:rsidR="009D65C1" w:rsidRPr="00F6308C">
        <w:rPr>
          <w:rStyle w:val="hps"/>
          <w:rFonts w:ascii="Arial" w:hAnsi="Arial" w:cs="Arial"/>
          <w:lang w:val="pt-BR"/>
        </w:rPr>
        <w:t xml:space="preserve"> </w:t>
      </w:r>
      <w:proofErr w:type="spellStart"/>
      <w:r w:rsidR="009D65C1" w:rsidRPr="00F6308C">
        <w:rPr>
          <w:rStyle w:val="hps"/>
          <w:rFonts w:ascii="Arial" w:hAnsi="Arial" w:cs="Arial"/>
          <w:lang w:val="pt-BR"/>
        </w:rPr>
        <w:t>be</w:t>
      </w:r>
      <w:proofErr w:type="spellEnd"/>
      <w:r w:rsidR="009D65C1" w:rsidRPr="00F6308C">
        <w:rPr>
          <w:rStyle w:val="hps"/>
          <w:rFonts w:ascii="Arial" w:hAnsi="Arial" w:cs="Arial"/>
          <w:lang w:val="pt-BR"/>
        </w:rPr>
        <w:t xml:space="preserve"> </w:t>
      </w:r>
      <w:proofErr w:type="spellStart"/>
      <w:r w:rsidR="009D65C1" w:rsidRPr="00F6308C">
        <w:rPr>
          <w:rStyle w:val="hps"/>
          <w:rFonts w:ascii="Arial" w:hAnsi="Arial" w:cs="Arial"/>
          <w:lang w:val="pt-BR"/>
        </w:rPr>
        <w:t>presented</w:t>
      </w:r>
      <w:proofErr w:type="spellEnd"/>
      <w:r w:rsidR="009D65C1" w:rsidRPr="00F6308C">
        <w:rPr>
          <w:rStyle w:val="hps"/>
          <w:rFonts w:ascii="Arial" w:hAnsi="Arial" w:cs="Arial"/>
          <w:lang w:val="pt-BR"/>
        </w:rPr>
        <w:t xml:space="preserve"> </w:t>
      </w:r>
      <w:proofErr w:type="spellStart"/>
      <w:r w:rsidR="009D65C1" w:rsidRPr="00F6308C">
        <w:rPr>
          <w:rStyle w:val="hps"/>
          <w:rFonts w:ascii="Arial" w:hAnsi="Arial" w:cs="Arial"/>
          <w:lang w:val="pt-BR"/>
        </w:rPr>
        <w:t>on</w:t>
      </w:r>
      <w:proofErr w:type="spellEnd"/>
      <w:r w:rsidR="009D65C1" w:rsidRPr="00F6308C">
        <w:rPr>
          <w:rStyle w:val="hps"/>
          <w:rFonts w:ascii="Arial" w:hAnsi="Arial" w:cs="Arial"/>
        </w:rPr>
        <w:t xml:space="preserve"> the</w:t>
      </w:r>
      <w:r w:rsidR="009D65C1" w:rsidRPr="00F6308C">
        <w:rPr>
          <w:rStyle w:val="hps"/>
          <w:rFonts w:ascii="Arial" w:hAnsi="Arial" w:cs="Arial"/>
          <w:lang w:val="pt-BR"/>
        </w:rPr>
        <w:t xml:space="preserve"> web </w:t>
      </w:r>
      <w:proofErr w:type="spellStart"/>
      <w:r w:rsidR="009D65C1" w:rsidRPr="00F6308C">
        <w:rPr>
          <w:rStyle w:val="hps"/>
          <w:rFonts w:ascii="Arial" w:hAnsi="Arial" w:cs="Arial"/>
          <w:lang w:val="pt-BR"/>
        </w:rPr>
        <w:t>page</w:t>
      </w:r>
      <w:proofErr w:type="spellEnd"/>
      <w:r w:rsidR="009D65C1" w:rsidRPr="00F6308C">
        <w:rPr>
          <w:rStyle w:val="hps"/>
          <w:rFonts w:ascii="Arial" w:hAnsi="Arial" w:cs="Arial"/>
          <w:lang w:val="pt-BR"/>
        </w:rPr>
        <w:t xml:space="preserve"> in </w:t>
      </w:r>
      <w:proofErr w:type="spellStart"/>
      <w:r w:rsidR="009D65C1" w:rsidRPr="00F6308C">
        <w:rPr>
          <w:rStyle w:val="hps"/>
          <w:rFonts w:ascii="Arial" w:hAnsi="Arial" w:cs="Arial"/>
          <w:lang w:val="pt-BR"/>
        </w:rPr>
        <w:t>creative</w:t>
      </w:r>
      <w:proofErr w:type="spellEnd"/>
      <w:r w:rsidR="009D65C1" w:rsidRPr="00F6308C">
        <w:rPr>
          <w:rStyle w:val="hps"/>
          <w:rFonts w:ascii="Arial" w:hAnsi="Arial" w:cs="Arial"/>
          <w:lang w:val="pt-BR"/>
        </w:rPr>
        <w:t xml:space="preserve"> </w:t>
      </w:r>
      <w:proofErr w:type="spellStart"/>
      <w:r w:rsidR="009D65C1" w:rsidRPr="00F6308C">
        <w:rPr>
          <w:rStyle w:val="hps"/>
          <w:rFonts w:ascii="Arial" w:hAnsi="Arial" w:cs="Arial"/>
          <w:lang w:val="pt-BR"/>
        </w:rPr>
        <w:t>view</w:t>
      </w:r>
      <w:proofErr w:type="spellEnd"/>
      <w:r w:rsidR="009D65C1" w:rsidRPr="00F6308C">
        <w:rPr>
          <w:rStyle w:val="hps"/>
          <w:rFonts w:ascii="Arial" w:hAnsi="Arial" w:cs="Arial"/>
          <w:lang w:val="pt-BR"/>
        </w:rPr>
        <w:t xml:space="preserve"> </w:t>
      </w:r>
      <w:r w:rsidR="009D65C1" w:rsidRPr="00F6308C">
        <w:rPr>
          <w:rStyle w:val="hps"/>
          <w:rFonts w:ascii="Arial" w:hAnsi="Arial" w:cs="Arial"/>
        </w:rPr>
        <w:t>to attract attention (text will be prepared for you in media folder):</w:t>
      </w:r>
      <w:r w:rsidR="009D65C1" w:rsidRPr="00F6308C">
        <w:rPr>
          <w:rStyle w:val="hps"/>
          <w:rFonts w:ascii="Arial" w:hAnsi="Arial" w:cs="Arial"/>
          <w:lang w:val="pt-BR"/>
        </w:rPr>
        <w:t xml:space="preserve"> </w:t>
      </w:r>
    </w:p>
    <w:p w14:paraId="7EC244E4" w14:textId="77777777" w:rsidR="009D65C1" w:rsidRPr="00F6308C" w:rsidRDefault="009D65C1" w:rsidP="00E56178">
      <w:pPr>
        <w:pStyle w:val="ListParagraph"/>
        <w:numPr>
          <w:ilvl w:val="2"/>
          <w:numId w:val="23"/>
        </w:numPr>
        <w:spacing w:after="240" w:line="360" w:lineRule="auto"/>
        <w:rPr>
          <w:rFonts w:ascii="Arial" w:hAnsi="Arial" w:cs="Arial"/>
          <w:lang w:val="pt-BR"/>
        </w:rPr>
      </w:pPr>
      <w:proofErr w:type="spellStart"/>
      <w:r w:rsidRPr="00F6308C">
        <w:rPr>
          <w:rFonts w:ascii="Arial" w:hAnsi="Arial" w:cs="Arial"/>
          <w:lang w:val="pt-BR"/>
        </w:rPr>
        <w:t>About</w:t>
      </w:r>
      <w:proofErr w:type="spellEnd"/>
      <w:r w:rsidRPr="00F6308C">
        <w:rPr>
          <w:rFonts w:ascii="Arial" w:hAnsi="Arial" w:cs="Arial"/>
          <w:lang w:val="pt-BR"/>
        </w:rPr>
        <w:t xml:space="preserve"> </w:t>
      </w:r>
      <w:proofErr w:type="spellStart"/>
      <w:r w:rsidRPr="00F6308C">
        <w:rPr>
          <w:rFonts w:ascii="Arial" w:hAnsi="Arial" w:cs="Arial"/>
          <w:lang w:val="pt-BR"/>
        </w:rPr>
        <w:t>service</w:t>
      </w:r>
      <w:proofErr w:type="spellEnd"/>
      <w:r w:rsidRPr="00F6308C">
        <w:rPr>
          <w:rFonts w:ascii="Arial" w:hAnsi="Arial" w:cs="Arial"/>
          <w:lang w:val="pt-BR"/>
        </w:rPr>
        <w:t xml:space="preserve"> </w:t>
      </w:r>
      <w:proofErr w:type="spellStart"/>
      <w:r w:rsidRPr="00F6308C">
        <w:rPr>
          <w:rFonts w:ascii="Arial" w:hAnsi="Arial" w:cs="Arial"/>
          <w:lang w:val="pt-BR"/>
        </w:rPr>
        <w:t>and</w:t>
      </w:r>
      <w:proofErr w:type="spellEnd"/>
      <w:r w:rsidRPr="00F6308C">
        <w:rPr>
          <w:rFonts w:ascii="Arial" w:hAnsi="Arial" w:cs="Arial"/>
          <w:lang w:val="pt-BR"/>
        </w:rPr>
        <w:t xml:space="preserve"> </w:t>
      </w:r>
      <w:proofErr w:type="spellStart"/>
      <w:r w:rsidRPr="00F6308C">
        <w:rPr>
          <w:rFonts w:ascii="Arial" w:hAnsi="Arial" w:cs="Arial"/>
          <w:lang w:val="pt-BR"/>
        </w:rPr>
        <w:t>features</w:t>
      </w:r>
      <w:proofErr w:type="spellEnd"/>
      <w:r w:rsidRPr="00F6308C">
        <w:rPr>
          <w:rFonts w:ascii="Arial" w:hAnsi="Arial" w:cs="Arial"/>
          <w:lang w:val="pt-BR"/>
        </w:rPr>
        <w:t>;</w:t>
      </w:r>
    </w:p>
    <w:p w14:paraId="7DD9DD14" w14:textId="77777777" w:rsidR="009D65C1" w:rsidRPr="00F6308C" w:rsidRDefault="009D65C1" w:rsidP="00E56178">
      <w:pPr>
        <w:pStyle w:val="ListParagraph"/>
        <w:numPr>
          <w:ilvl w:val="2"/>
          <w:numId w:val="23"/>
        </w:numPr>
        <w:spacing w:after="240" w:line="360" w:lineRule="auto"/>
        <w:rPr>
          <w:rFonts w:ascii="Arial" w:hAnsi="Arial" w:cs="Arial"/>
          <w:lang w:val="pt-BR"/>
        </w:rPr>
      </w:pPr>
      <w:proofErr w:type="spellStart"/>
      <w:r w:rsidRPr="00F6308C">
        <w:rPr>
          <w:rFonts w:ascii="Arial" w:hAnsi="Arial" w:cs="Arial"/>
          <w:lang w:val="pt-BR"/>
        </w:rPr>
        <w:t>About</w:t>
      </w:r>
      <w:proofErr w:type="spellEnd"/>
      <w:r w:rsidRPr="00F6308C">
        <w:rPr>
          <w:rFonts w:ascii="Arial" w:hAnsi="Arial" w:cs="Arial"/>
          <w:lang w:val="pt-BR"/>
        </w:rPr>
        <w:t xml:space="preserve"> editor </w:t>
      </w:r>
      <w:proofErr w:type="spellStart"/>
      <w:r w:rsidRPr="00F6308C">
        <w:rPr>
          <w:rFonts w:ascii="Arial" w:hAnsi="Arial" w:cs="Arial"/>
          <w:lang w:val="pt-BR"/>
        </w:rPr>
        <w:t>and</w:t>
      </w:r>
      <w:proofErr w:type="spellEnd"/>
      <w:r w:rsidRPr="00F6308C">
        <w:rPr>
          <w:rFonts w:ascii="Arial" w:hAnsi="Arial" w:cs="Arial"/>
          <w:lang w:val="pt-BR"/>
        </w:rPr>
        <w:t xml:space="preserve"> </w:t>
      </w:r>
      <w:proofErr w:type="spellStart"/>
      <w:r w:rsidRPr="00F6308C">
        <w:rPr>
          <w:rFonts w:ascii="Arial" w:hAnsi="Arial" w:cs="Arial"/>
          <w:lang w:val="pt-BR"/>
        </w:rPr>
        <w:t>view</w:t>
      </w:r>
      <w:proofErr w:type="spellEnd"/>
      <w:r w:rsidRPr="00F6308C">
        <w:rPr>
          <w:rFonts w:ascii="Arial" w:hAnsi="Arial" w:cs="Arial"/>
          <w:lang w:val="pt-BR"/>
        </w:rPr>
        <w:t xml:space="preserve"> </w:t>
      </w:r>
      <w:proofErr w:type="spellStart"/>
      <w:r w:rsidRPr="00F6308C">
        <w:rPr>
          <w:rFonts w:ascii="Arial" w:hAnsi="Arial" w:cs="Arial"/>
          <w:lang w:val="pt-BR"/>
        </w:rPr>
        <w:t>mode</w:t>
      </w:r>
      <w:proofErr w:type="spellEnd"/>
      <w:r w:rsidRPr="00F6308C">
        <w:rPr>
          <w:rFonts w:ascii="Arial" w:hAnsi="Arial" w:cs="Arial"/>
          <w:lang w:val="pt-BR"/>
        </w:rPr>
        <w:t>;</w:t>
      </w:r>
    </w:p>
    <w:p w14:paraId="4DCDFB3F" w14:textId="37BB832A" w:rsidR="009D65C1" w:rsidRPr="00F6308C" w:rsidDel="00043C31" w:rsidRDefault="009D65C1" w:rsidP="009D65C1">
      <w:pPr>
        <w:pStyle w:val="ListParagraph"/>
        <w:numPr>
          <w:ilvl w:val="0"/>
          <w:numId w:val="23"/>
        </w:numPr>
        <w:spacing w:after="240" w:line="360" w:lineRule="auto"/>
        <w:rPr>
          <w:moveFrom w:id="61" w:author="Thomas Mak" w:date="2019-08-20T16:31:00Z"/>
          <w:rFonts w:ascii="Arial" w:hAnsi="Arial" w:cs="Arial"/>
          <w:lang w:val="pt-BR"/>
        </w:rPr>
      </w:pPr>
      <w:moveFromRangeStart w:id="62" w:author="Thomas Mak" w:date="2019-08-20T16:31:00Z" w:name="move17211078"/>
      <w:moveFrom w:id="63" w:author="Thomas Mak" w:date="2019-08-20T16:31:00Z">
        <w:r w:rsidRPr="00F6308C" w:rsidDel="00043C31">
          <w:rPr>
            <w:rFonts w:ascii="Arial" w:hAnsi="Arial" w:cs="Arial"/>
            <w:lang w:val="en"/>
          </w:rPr>
          <w:t>All mock-ups must be in full size in pixels and must include a red border - less than or equal to 3 pixels wide, showing the border of the screen resolution of the computer.</w:t>
        </w:r>
      </w:moveFrom>
    </w:p>
    <w:moveFromRangeEnd w:id="62"/>
    <w:p w14:paraId="35938959" w14:textId="16286C35" w:rsidR="009D65C1" w:rsidRPr="00F6308C" w:rsidRDefault="009D65C1" w:rsidP="009D65C1">
      <w:pPr>
        <w:spacing w:after="0" w:line="360" w:lineRule="auto"/>
        <w:rPr>
          <w:rStyle w:val="hps"/>
          <w:rFonts w:ascii="Arial" w:hAnsi="Arial" w:cs="Arial"/>
          <w:lang w:val="pt-BR"/>
        </w:rPr>
      </w:pPr>
      <w:r w:rsidRPr="00F6308C">
        <w:rPr>
          <w:rStyle w:val="hps"/>
          <w:rFonts w:ascii="Arial" w:hAnsi="Arial" w:cs="Arial"/>
        </w:rPr>
        <w:t xml:space="preserve">Use your </w:t>
      </w:r>
      <w:del w:id="64" w:author="Thomas Mak" w:date="2019-08-20T18:32:00Z">
        <w:r w:rsidRPr="00F6308C" w:rsidDel="00591A29">
          <w:rPr>
            <w:rStyle w:val="hps"/>
            <w:rFonts w:ascii="Arial" w:hAnsi="Arial" w:cs="Arial"/>
          </w:rPr>
          <w:delText xml:space="preserve">high </w:delText>
        </w:r>
      </w:del>
      <w:r w:rsidRPr="00F6308C">
        <w:rPr>
          <w:rStyle w:val="hps"/>
          <w:rFonts w:ascii="Arial" w:hAnsi="Arial" w:cs="Arial"/>
        </w:rPr>
        <w:t xml:space="preserve">knowledge in Web Design </w:t>
      </w:r>
      <w:ins w:id="65" w:author="Thomas Mak" w:date="2019-08-20T18:32:00Z">
        <w:r w:rsidR="00591A29">
          <w:rPr>
            <w:rStyle w:val="hps"/>
            <w:rFonts w:ascii="Arial" w:hAnsi="Arial" w:cs="Arial"/>
          </w:rPr>
          <w:t>prin</w:t>
        </w:r>
      </w:ins>
      <w:ins w:id="66" w:author="Thomas Mak" w:date="2019-08-20T18:33:00Z">
        <w:r w:rsidR="00591A29">
          <w:rPr>
            <w:rStyle w:val="hps"/>
            <w:rFonts w:ascii="Arial" w:hAnsi="Arial" w:cs="Arial"/>
          </w:rPr>
          <w:t xml:space="preserve">ciples and best practices </w:t>
        </w:r>
      </w:ins>
      <w:r w:rsidRPr="00F6308C">
        <w:rPr>
          <w:rStyle w:val="hps"/>
          <w:rFonts w:ascii="Arial" w:hAnsi="Arial" w:cs="Arial"/>
        </w:rPr>
        <w:t xml:space="preserve">to </w:t>
      </w:r>
      <w:del w:id="67" w:author="Thomas Mak" w:date="2019-08-20T18:33:00Z">
        <w:r w:rsidRPr="00F6308C" w:rsidDel="00591A29">
          <w:rPr>
            <w:rStyle w:val="hps"/>
            <w:rFonts w:ascii="Arial" w:hAnsi="Arial" w:cs="Arial"/>
          </w:rPr>
          <w:delText xml:space="preserve">present </w:delText>
        </w:r>
      </w:del>
      <w:ins w:id="68" w:author="Thomas Mak" w:date="2019-08-20T18:33:00Z">
        <w:r w:rsidR="00591A29">
          <w:rPr>
            <w:rStyle w:val="hps"/>
            <w:rFonts w:ascii="Arial" w:hAnsi="Arial" w:cs="Arial"/>
          </w:rPr>
          <w:t>create</w:t>
        </w:r>
        <w:r w:rsidR="00591A29" w:rsidRPr="00F6308C">
          <w:rPr>
            <w:rStyle w:val="hps"/>
            <w:rFonts w:ascii="Arial" w:hAnsi="Arial" w:cs="Arial"/>
          </w:rPr>
          <w:t xml:space="preserve"> </w:t>
        </w:r>
      </w:ins>
      <w:r w:rsidRPr="00F6308C">
        <w:rPr>
          <w:rStyle w:val="hps"/>
          <w:rFonts w:ascii="Arial" w:hAnsi="Arial" w:cs="Arial"/>
        </w:rPr>
        <w:t xml:space="preserve">a website </w:t>
      </w:r>
      <w:ins w:id="69" w:author="Thomas Mak" w:date="2019-08-20T18:33:00Z">
        <w:r w:rsidR="00591A29">
          <w:rPr>
            <w:rStyle w:val="hps"/>
            <w:rFonts w:ascii="Arial" w:hAnsi="Arial" w:cs="Arial"/>
          </w:rPr>
          <w:t xml:space="preserve">design </w:t>
        </w:r>
      </w:ins>
      <w:r w:rsidRPr="00F6308C">
        <w:rPr>
          <w:rStyle w:val="hps"/>
          <w:rFonts w:ascii="Arial" w:hAnsi="Arial" w:cs="Arial"/>
        </w:rPr>
        <w:t xml:space="preserve">that captivate the client with a professional work and permit for the </w:t>
      </w:r>
      <w:ins w:id="70" w:author="Thomas Mak" w:date="2019-08-20T18:33:00Z">
        <w:r w:rsidR="0057294F">
          <w:rPr>
            <w:rStyle w:val="hps"/>
            <w:rFonts w:ascii="Arial" w:hAnsi="Arial" w:cs="Arial"/>
          </w:rPr>
          <w:t xml:space="preserve">end </w:t>
        </w:r>
      </w:ins>
      <w:r w:rsidRPr="00F6308C">
        <w:rPr>
          <w:rStyle w:val="hps"/>
          <w:rFonts w:ascii="Arial" w:hAnsi="Arial" w:cs="Arial"/>
        </w:rPr>
        <w:t xml:space="preserve">users to reach the main goal of the website - Presentation of the work of the new </w:t>
      </w:r>
      <w:del w:id="71" w:author="Thomas Mak" w:date="2019-08-20T18:34:00Z">
        <w:r w:rsidRPr="00F6308C" w:rsidDel="0057294F">
          <w:rPr>
            <w:rStyle w:val="hps"/>
            <w:rFonts w:ascii="Arial" w:hAnsi="Arial" w:cs="Arial"/>
          </w:rPr>
          <w:delText xml:space="preserve">service </w:delText>
        </w:r>
      </w:del>
      <w:ins w:id="72" w:author="Thomas Mak" w:date="2019-08-20T18:34:00Z">
        <w:r w:rsidR="0057294F">
          <w:rPr>
            <w:rStyle w:val="hps"/>
            <w:rFonts w:ascii="Arial" w:hAnsi="Arial" w:cs="Arial"/>
          </w:rPr>
          <w:t>application</w:t>
        </w:r>
        <w:r w:rsidR="0057294F" w:rsidRPr="00F6308C">
          <w:rPr>
            <w:rStyle w:val="hps"/>
            <w:rFonts w:ascii="Arial" w:hAnsi="Arial" w:cs="Arial"/>
          </w:rPr>
          <w:t xml:space="preserve"> </w:t>
        </w:r>
      </w:ins>
      <w:r w:rsidRPr="00F6308C">
        <w:rPr>
          <w:rStyle w:val="hps"/>
          <w:rFonts w:ascii="Arial" w:hAnsi="Arial" w:cs="Arial"/>
        </w:rPr>
        <w:t>in several modes of operation and new features that it provides.</w:t>
      </w:r>
    </w:p>
    <w:p w14:paraId="2B42D0C9" w14:textId="16AEA03E" w:rsidR="009D65C1" w:rsidRPr="000B18B3" w:rsidRDefault="009D65C1" w:rsidP="000B18B3">
      <w:pPr>
        <w:spacing w:after="240" w:line="360" w:lineRule="auto"/>
        <w:rPr>
          <w:rFonts w:ascii="Arial" w:hAnsi="Arial" w:cs="Arial"/>
          <w:lang w:val="pt-BR"/>
        </w:rPr>
      </w:pPr>
      <w:r w:rsidRPr="00F6308C">
        <w:rPr>
          <w:rStyle w:val="hps"/>
          <w:rFonts w:ascii="Arial" w:hAnsi="Arial" w:cs="Arial"/>
        </w:rPr>
        <w:t>Some media files are available for you in the “media” folder.</w:t>
      </w:r>
      <w:r w:rsidRPr="00F6308C">
        <w:rPr>
          <w:rFonts w:ascii="Arial" w:hAnsi="Arial" w:cs="Arial"/>
        </w:rPr>
        <w:t xml:space="preserve"> </w:t>
      </w:r>
      <w:r w:rsidRPr="00F6308C">
        <w:rPr>
          <w:rFonts w:ascii="Arial" w:hAnsi="Arial" w:cs="Arial"/>
          <w:lang w:val="en"/>
        </w:rPr>
        <w:t xml:space="preserve">You must use your creativity to create content or additional media. </w:t>
      </w:r>
      <w:proofErr w:type="spellStart"/>
      <w:r w:rsidRPr="00F6308C">
        <w:rPr>
          <w:rFonts w:ascii="Arial" w:hAnsi="Arial" w:cs="Arial"/>
          <w:lang w:val="pt-BR"/>
        </w:rPr>
        <w:t>You</w:t>
      </w:r>
      <w:proofErr w:type="spellEnd"/>
      <w:r w:rsidRPr="00F6308C">
        <w:rPr>
          <w:rFonts w:ascii="Arial" w:hAnsi="Arial" w:cs="Arial"/>
          <w:lang w:val="pt-BR"/>
        </w:rPr>
        <w:t xml:space="preserve"> </w:t>
      </w:r>
      <w:proofErr w:type="spellStart"/>
      <w:r w:rsidRPr="00F6308C">
        <w:rPr>
          <w:rFonts w:ascii="Arial" w:hAnsi="Arial" w:cs="Arial"/>
          <w:lang w:val="pt-BR"/>
        </w:rPr>
        <w:t>can</w:t>
      </w:r>
      <w:proofErr w:type="spellEnd"/>
      <w:r w:rsidRPr="00F6308C">
        <w:rPr>
          <w:rFonts w:ascii="Arial" w:hAnsi="Arial" w:cs="Arial"/>
          <w:lang w:val="pt-BR"/>
        </w:rPr>
        <w:t xml:space="preserve"> </w:t>
      </w:r>
      <w:proofErr w:type="spellStart"/>
      <w:r w:rsidRPr="00F6308C">
        <w:rPr>
          <w:rFonts w:ascii="Arial" w:hAnsi="Arial" w:cs="Arial"/>
          <w:lang w:val="pt-BR"/>
        </w:rPr>
        <w:t>also</w:t>
      </w:r>
      <w:proofErr w:type="spellEnd"/>
      <w:r w:rsidRPr="00F6308C">
        <w:rPr>
          <w:rFonts w:ascii="Arial" w:hAnsi="Arial" w:cs="Arial"/>
          <w:lang w:val="pt-BR"/>
        </w:rPr>
        <w:t xml:space="preserve"> </w:t>
      </w:r>
      <w:proofErr w:type="spellStart"/>
      <w:r w:rsidRPr="00F6308C">
        <w:rPr>
          <w:rFonts w:ascii="Arial" w:hAnsi="Arial" w:cs="Arial"/>
          <w:lang w:val="pt-BR"/>
        </w:rPr>
        <w:t>make</w:t>
      </w:r>
      <w:proofErr w:type="spellEnd"/>
      <w:r w:rsidRPr="00F6308C">
        <w:rPr>
          <w:rFonts w:ascii="Arial" w:hAnsi="Arial" w:cs="Arial"/>
          <w:lang w:val="pt-BR"/>
        </w:rPr>
        <w:t xml:space="preserve"> </w:t>
      </w:r>
      <w:proofErr w:type="spellStart"/>
      <w:r w:rsidRPr="00F6308C">
        <w:rPr>
          <w:rFonts w:ascii="Arial" w:hAnsi="Arial" w:cs="Arial"/>
          <w:lang w:val="pt-BR"/>
        </w:rPr>
        <w:t>changes</w:t>
      </w:r>
      <w:proofErr w:type="spellEnd"/>
      <w:r w:rsidRPr="00F6308C">
        <w:rPr>
          <w:rFonts w:ascii="Arial" w:hAnsi="Arial" w:cs="Arial"/>
          <w:lang w:val="pt-BR"/>
        </w:rPr>
        <w:t xml:space="preserve"> </w:t>
      </w:r>
      <w:proofErr w:type="spellStart"/>
      <w:r w:rsidRPr="00F6308C">
        <w:rPr>
          <w:rFonts w:ascii="Arial" w:hAnsi="Arial" w:cs="Arial"/>
          <w:lang w:val="pt-BR"/>
        </w:rPr>
        <w:t>to</w:t>
      </w:r>
      <w:proofErr w:type="spellEnd"/>
      <w:r w:rsidRPr="00F6308C">
        <w:rPr>
          <w:rFonts w:ascii="Arial" w:hAnsi="Arial" w:cs="Arial"/>
          <w:lang w:val="pt-BR"/>
        </w:rPr>
        <w:t xml:space="preserve"> </w:t>
      </w:r>
      <w:proofErr w:type="spellStart"/>
      <w:r w:rsidRPr="00F6308C">
        <w:rPr>
          <w:rFonts w:ascii="Arial" w:hAnsi="Arial" w:cs="Arial"/>
          <w:lang w:val="pt-BR"/>
        </w:rPr>
        <w:t>all</w:t>
      </w:r>
      <w:proofErr w:type="spellEnd"/>
      <w:r w:rsidRPr="00F6308C">
        <w:rPr>
          <w:rFonts w:ascii="Arial" w:hAnsi="Arial" w:cs="Arial"/>
          <w:lang w:val="pt-BR"/>
        </w:rPr>
        <w:t xml:space="preserve"> </w:t>
      </w:r>
      <w:proofErr w:type="spellStart"/>
      <w:r w:rsidRPr="00F6308C">
        <w:rPr>
          <w:rFonts w:ascii="Arial" w:hAnsi="Arial" w:cs="Arial"/>
          <w:lang w:val="pt-BR"/>
        </w:rPr>
        <w:t>images</w:t>
      </w:r>
      <w:proofErr w:type="spellEnd"/>
      <w:r w:rsidRPr="00F6308C">
        <w:rPr>
          <w:rFonts w:ascii="Arial" w:hAnsi="Arial" w:cs="Arial"/>
          <w:lang w:val="pt-BR"/>
        </w:rPr>
        <w:t xml:space="preserve"> </w:t>
      </w:r>
      <w:proofErr w:type="spellStart"/>
      <w:r w:rsidRPr="00F6308C">
        <w:rPr>
          <w:rFonts w:ascii="Arial" w:hAnsi="Arial" w:cs="Arial"/>
          <w:lang w:val="pt-BR"/>
        </w:rPr>
        <w:t>provided</w:t>
      </w:r>
      <w:proofErr w:type="spellEnd"/>
      <w:r w:rsidRPr="00F6308C">
        <w:rPr>
          <w:rFonts w:ascii="Arial" w:hAnsi="Arial" w:cs="Arial"/>
          <w:lang w:val="pt-BR"/>
        </w:rPr>
        <w:t>.</w:t>
      </w:r>
    </w:p>
    <w:p w14:paraId="20C42D01" w14:textId="77777777" w:rsidR="00453B91" w:rsidRPr="00453B91" w:rsidRDefault="00453B91" w:rsidP="00453B91">
      <w:pPr>
        <w:pStyle w:val="Heading1"/>
        <w:rPr>
          <w:lang w:val="en-GB"/>
        </w:rPr>
      </w:pPr>
      <w:bookmarkStart w:id="73" w:name="_Toc17188040"/>
      <w:r w:rsidRPr="00453B91">
        <w:rPr>
          <w:lang w:val="en-GB"/>
        </w:rPr>
        <w:lastRenderedPageBreak/>
        <w:t>Instructions to the Competitor</w:t>
      </w:r>
      <w:bookmarkEnd w:id="73"/>
    </w:p>
    <w:p w14:paraId="7C9E2D9F" w14:textId="2D52088F" w:rsidR="00453B91" w:rsidRPr="00453B91" w:rsidRDefault="00022AD5" w:rsidP="00453B91">
      <w:pPr>
        <w:spacing w:after="80"/>
        <w:rPr>
          <w:rFonts w:ascii="Arial" w:hAnsi="Arial"/>
          <w:lang w:val="en-GB"/>
        </w:rPr>
      </w:pPr>
      <w:r>
        <w:rPr>
          <w:rFonts w:ascii="Arial" w:hAnsi="Arial"/>
          <w:lang w:val="en-GB"/>
        </w:rPr>
        <w:t>Please follow the following instructions to deliver your work.</w:t>
      </w:r>
    </w:p>
    <w:p w14:paraId="367427AF" w14:textId="77777777" w:rsidR="009D65C1" w:rsidRPr="00022AD5" w:rsidRDefault="009D65C1" w:rsidP="009D65C1">
      <w:pPr>
        <w:numPr>
          <w:ilvl w:val="0"/>
          <w:numId w:val="25"/>
        </w:numPr>
        <w:spacing w:before="240" w:after="0" w:line="276" w:lineRule="auto"/>
        <w:rPr>
          <w:rFonts w:ascii="Arial" w:hAnsi="Arial" w:cs="Arial"/>
        </w:rPr>
      </w:pPr>
      <w:r w:rsidRPr="00022AD5">
        <w:rPr>
          <w:rFonts w:ascii="Arial" w:hAnsi="Arial" w:cs="Arial"/>
        </w:rPr>
        <w:t>The media files are available in the ZIP file. You can modify the supplied files and create new media files to ensure the correct functionality and improve the application. You can use any supplied JavaScript framework if you find it necessary.</w:t>
      </w:r>
    </w:p>
    <w:p w14:paraId="212344C9" w14:textId="0E1AE644" w:rsidR="009D65C1" w:rsidRPr="00022AD5" w:rsidRDefault="009D65C1" w:rsidP="009D65C1">
      <w:pPr>
        <w:numPr>
          <w:ilvl w:val="0"/>
          <w:numId w:val="25"/>
        </w:numPr>
        <w:spacing w:before="240" w:after="0" w:line="276" w:lineRule="auto"/>
        <w:rPr>
          <w:rFonts w:ascii="Arial" w:hAnsi="Arial" w:cs="Arial"/>
        </w:rPr>
      </w:pPr>
      <w:r w:rsidRPr="00022AD5">
        <w:rPr>
          <w:rFonts w:ascii="Arial" w:hAnsi="Arial" w:cs="Arial"/>
        </w:rPr>
        <w:t xml:space="preserve">Save your design files in a folder called “XX_ </w:t>
      </w:r>
      <w:proofErr w:type="spellStart"/>
      <w:r w:rsidR="0075203A">
        <w:rPr>
          <w:rFonts w:ascii="Arial" w:hAnsi="Arial" w:cs="Arial"/>
        </w:rPr>
        <w:t>Design_Module</w:t>
      </w:r>
      <w:proofErr w:type="spellEnd"/>
      <w:r w:rsidRPr="00022AD5">
        <w:rPr>
          <w:rFonts w:ascii="Arial" w:hAnsi="Arial" w:cs="Arial"/>
        </w:rPr>
        <w:t>/</w:t>
      </w:r>
      <w:proofErr w:type="spellStart"/>
      <w:r w:rsidR="00CF456C">
        <w:rPr>
          <w:rFonts w:ascii="Arial" w:hAnsi="Arial" w:cs="Arial"/>
        </w:rPr>
        <w:t>YY_</w:t>
      </w:r>
      <w:r w:rsidR="0075203A">
        <w:rPr>
          <w:rFonts w:ascii="Arial" w:hAnsi="Arial" w:cs="Arial"/>
        </w:rPr>
        <w:t>content</w:t>
      </w:r>
      <w:proofErr w:type="spellEnd"/>
      <w:r w:rsidRPr="00022AD5">
        <w:rPr>
          <w:rFonts w:ascii="Arial" w:hAnsi="Arial" w:cs="Arial"/>
        </w:rPr>
        <w:t>”</w:t>
      </w:r>
      <w:del w:id="74" w:author="Thomas Mak" w:date="2019-08-20T18:35:00Z">
        <w:r w:rsidRPr="00022AD5" w:rsidDel="008D4EEE">
          <w:rPr>
            <w:rFonts w:ascii="Arial" w:hAnsi="Arial" w:cs="Arial"/>
          </w:rPr>
          <w:delText xml:space="preserve"> where XX is your country code</w:delText>
        </w:r>
      </w:del>
      <w:r w:rsidRPr="00022AD5">
        <w:rPr>
          <w:rFonts w:ascii="Arial" w:hAnsi="Arial" w:cs="Arial"/>
        </w:rPr>
        <w:t>.</w:t>
      </w:r>
    </w:p>
    <w:p w14:paraId="61129AA6" w14:textId="5E29BA44" w:rsidR="009D65C1" w:rsidRPr="00022AD5" w:rsidRDefault="009D65C1" w:rsidP="009D65C1">
      <w:pPr>
        <w:numPr>
          <w:ilvl w:val="0"/>
          <w:numId w:val="25"/>
        </w:numPr>
        <w:spacing w:before="240" w:after="0" w:line="276" w:lineRule="auto"/>
        <w:rPr>
          <w:rFonts w:ascii="Arial" w:hAnsi="Arial" w:cs="Arial"/>
        </w:rPr>
      </w:pPr>
      <w:r w:rsidRPr="00022AD5">
        <w:rPr>
          <w:rFonts w:ascii="Arial" w:hAnsi="Arial" w:cs="Arial"/>
        </w:rPr>
        <w:t>File name of the design will be in a format like “</w:t>
      </w:r>
      <w:r w:rsidR="00CF456C">
        <w:rPr>
          <w:rFonts w:ascii="Arial" w:hAnsi="Arial" w:cs="Arial"/>
        </w:rPr>
        <w:t>YY</w:t>
      </w:r>
      <w:r w:rsidRPr="00022AD5">
        <w:rPr>
          <w:rFonts w:ascii="Arial" w:hAnsi="Arial" w:cs="Arial"/>
        </w:rPr>
        <w:t>_</w:t>
      </w:r>
      <w:r w:rsidR="002A314F">
        <w:rPr>
          <w:rFonts w:ascii="Arial" w:hAnsi="Arial" w:cs="Arial"/>
        </w:rPr>
        <w:t>content</w:t>
      </w:r>
      <w:r w:rsidRPr="00022AD5">
        <w:rPr>
          <w:rFonts w:ascii="Arial" w:hAnsi="Arial" w:cs="Arial"/>
        </w:rPr>
        <w:t>_NN.</w:t>
      </w:r>
      <w:r w:rsidR="0075203A">
        <w:rPr>
          <w:rFonts w:ascii="Arial" w:hAnsi="Arial" w:cs="Arial"/>
        </w:rPr>
        <w:t>png</w:t>
      </w:r>
      <w:r w:rsidRPr="00022AD5">
        <w:rPr>
          <w:rFonts w:ascii="Arial" w:hAnsi="Arial" w:cs="Arial"/>
        </w:rPr>
        <w:t>” or “XX_</w:t>
      </w:r>
      <w:r w:rsidR="002A314F">
        <w:rPr>
          <w:rFonts w:ascii="Arial" w:hAnsi="Arial" w:cs="Arial"/>
        </w:rPr>
        <w:t>content</w:t>
      </w:r>
      <w:r w:rsidRPr="00022AD5">
        <w:rPr>
          <w:rFonts w:ascii="Arial" w:hAnsi="Arial" w:cs="Arial"/>
        </w:rPr>
        <w:t>_NN.</w:t>
      </w:r>
      <w:r w:rsidR="0075203A">
        <w:rPr>
          <w:rFonts w:ascii="Arial" w:hAnsi="Arial" w:cs="Arial"/>
        </w:rPr>
        <w:t>jpg</w:t>
      </w:r>
      <w:r w:rsidRPr="00022AD5">
        <w:rPr>
          <w:rFonts w:ascii="Arial" w:hAnsi="Arial" w:cs="Arial"/>
        </w:rPr>
        <w:t xml:space="preserve">” with </w:t>
      </w:r>
      <w:del w:id="75" w:author="Thomas Mak" w:date="2019-08-20T18:35:00Z">
        <w:r w:rsidRPr="00022AD5" w:rsidDel="008D4EEE">
          <w:rPr>
            <w:rFonts w:ascii="Arial" w:hAnsi="Arial" w:cs="Arial"/>
          </w:rPr>
          <w:delText>XX is your country code</w:delText>
        </w:r>
        <w:r w:rsidR="00084C22" w:rsidDel="008D4EEE">
          <w:rPr>
            <w:rFonts w:ascii="Arial" w:hAnsi="Arial" w:cs="Arial"/>
          </w:rPr>
          <w:delText xml:space="preserve">, </w:delText>
        </w:r>
        <w:r w:rsidRPr="00022AD5" w:rsidDel="008D4EEE">
          <w:rPr>
            <w:rFonts w:ascii="Arial" w:hAnsi="Arial" w:cs="Arial"/>
          </w:rPr>
          <w:delText xml:space="preserve">YY is </w:delText>
        </w:r>
        <w:r w:rsidR="00084C22" w:rsidDel="008D4EEE">
          <w:rPr>
            <w:rFonts w:ascii="Arial" w:hAnsi="Arial" w:cs="Arial"/>
          </w:rPr>
          <w:delText>workstation number, NN is the number sequence of image</w:delText>
        </w:r>
        <w:r w:rsidR="00D03497" w:rsidDel="008D4EEE">
          <w:rPr>
            <w:rFonts w:ascii="Arial" w:hAnsi="Arial" w:cs="Arial"/>
          </w:rPr>
          <w:delText xml:space="preserve"> if you have more than 1.</w:delText>
        </w:r>
      </w:del>
    </w:p>
    <w:p w14:paraId="21C3C506" w14:textId="7B1BD936" w:rsidR="009D65C1" w:rsidRPr="00022AD5" w:rsidRDefault="009D65C1" w:rsidP="009D65C1">
      <w:pPr>
        <w:numPr>
          <w:ilvl w:val="0"/>
          <w:numId w:val="25"/>
        </w:numPr>
        <w:spacing w:before="240" w:after="0" w:line="276" w:lineRule="auto"/>
        <w:rPr>
          <w:rFonts w:ascii="Arial" w:hAnsi="Arial" w:cs="Arial"/>
        </w:rPr>
      </w:pPr>
      <w:r w:rsidRPr="00022AD5">
        <w:rPr>
          <w:rFonts w:ascii="Arial" w:hAnsi="Arial" w:cs="Arial"/>
        </w:rPr>
        <w:t>Save any image source files to a folder named “</w:t>
      </w:r>
      <w:r w:rsidR="002A314F">
        <w:rPr>
          <w:rFonts w:ascii="Arial" w:hAnsi="Arial" w:cs="Arial"/>
        </w:rPr>
        <w:t>source</w:t>
      </w:r>
      <w:r w:rsidRPr="00022AD5">
        <w:rPr>
          <w:rFonts w:ascii="Arial" w:hAnsi="Arial" w:cs="Arial"/>
        </w:rPr>
        <w:t>” inside the “</w:t>
      </w:r>
      <w:proofErr w:type="spellStart"/>
      <w:r w:rsidRPr="00022AD5">
        <w:rPr>
          <w:rFonts w:ascii="Arial" w:hAnsi="Arial" w:cs="Arial"/>
        </w:rPr>
        <w:t>XX_</w:t>
      </w:r>
      <w:r w:rsidR="002A314F">
        <w:rPr>
          <w:rFonts w:ascii="Arial" w:hAnsi="Arial" w:cs="Arial"/>
        </w:rPr>
        <w:t>design</w:t>
      </w:r>
      <w:r w:rsidRPr="00022AD5">
        <w:rPr>
          <w:rFonts w:ascii="Arial" w:hAnsi="Arial" w:cs="Arial"/>
        </w:rPr>
        <w:t>_</w:t>
      </w:r>
      <w:r w:rsidR="002A314F">
        <w:rPr>
          <w:rFonts w:ascii="Arial" w:hAnsi="Arial" w:cs="Arial"/>
        </w:rPr>
        <w:t>module</w:t>
      </w:r>
      <w:proofErr w:type="spellEnd"/>
      <w:r w:rsidRPr="00022AD5">
        <w:rPr>
          <w:rFonts w:ascii="Arial" w:hAnsi="Arial" w:cs="Arial"/>
        </w:rPr>
        <w:t>/</w:t>
      </w:r>
      <w:proofErr w:type="spellStart"/>
      <w:r w:rsidR="002A314F">
        <w:rPr>
          <w:rFonts w:ascii="Arial" w:hAnsi="Arial" w:cs="Arial"/>
        </w:rPr>
        <w:t>YY_content</w:t>
      </w:r>
      <w:proofErr w:type="spellEnd"/>
      <w:r w:rsidRPr="00022AD5">
        <w:rPr>
          <w:rFonts w:ascii="Arial" w:hAnsi="Arial" w:cs="Arial"/>
        </w:rPr>
        <w:t xml:space="preserve">” folder. The source files are the files that contain the layers, development files, </w:t>
      </w:r>
      <w:proofErr w:type="spellStart"/>
      <w:r w:rsidRPr="00022AD5">
        <w:rPr>
          <w:rFonts w:ascii="Arial" w:hAnsi="Arial" w:cs="Arial"/>
        </w:rPr>
        <w:t>ie</w:t>
      </w:r>
      <w:proofErr w:type="spellEnd"/>
      <w:r w:rsidRPr="00022AD5">
        <w:rPr>
          <w:rFonts w:ascii="Arial" w:hAnsi="Arial" w:cs="Arial"/>
        </w:rPr>
        <w:t xml:space="preserve"> .</w:t>
      </w:r>
      <w:proofErr w:type="spellStart"/>
      <w:r w:rsidRPr="00022AD5">
        <w:rPr>
          <w:rFonts w:ascii="Arial" w:hAnsi="Arial" w:cs="Arial"/>
        </w:rPr>
        <w:t>psd</w:t>
      </w:r>
      <w:proofErr w:type="spellEnd"/>
      <w:r w:rsidRPr="00022AD5">
        <w:rPr>
          <w:rFonts w:ascii="Arial" w:hAnsi="Arial" w:cs="Arial"/>
        </w:rPr>
        <w:t>, .ai, .</w:t>
      </w:r>
      <w:proofErr w:type="spellStart"/>
      <w:r w:rsidRPr="00022AD5">
        <w:rPr>
          <w:rFonts w:ascii="Arial" w:hAnsi="Arial" w:cs="Arial"/>
        </w:rPr>
        <w:t>svg</w:t>
      </w:r>
      <w:proofErr w:type="spellEnd"/>
      <w:del w:id="76" w:author="Thomas Mak" w:date="2019-08-20T16:29:00Z">
        <w:r w:rsidRPr="00022AD5" w:rsidDel="00D33430">
          <w:rPr>
            <w:rFonts w:ascii="Arial" w:hAnsi="Arial" w:cs="Arial"/>
          </w:rPr>
          <w:delText>, .</w:delText>
        </w:r>
        <w:r w:rsidRPr="00022AD5" w:rsidDel="00505F5C">
          <w:rPr>
            <w:rFonts w:ascii="Arial" w:hAnsi="Arial" w:cs="Arial"/>
          </w:rPr>
          <w:delText>jpg</w:delText>
        </w:r>
      </w:del>
      <w:r w:rsidRPr="00022AD5">
        <w:rPr>
          <w:rFonts w:ascii="Arial" w:hAnsi="Arial" w:cs="Arial"/>
        </w:rPr>
        <w:t>.</w:t>
      </w:r>
    </w:p>
    <w:p w14:paraId="6E6A2E2D" w14:textId="01DBA2D7" w:rsidR="009D65C1" w:rsidRDefault="009D65C1" w:rsidP="009D65C1">
      <w:pPr>
        <w:numPr>
          <w:ilvl w:val="0"/>
          <w:numId w:val="25"/>
        </w:numPr>
        <w:spacing w:before="240" w:after="0" w:line="276" w:lineRule="auto"/>
        <w:rPr>
          <w:ins w:id="77" w:author="Thomas Mak" w:date="2019-08-20T18:35:00Z"/>
          <w:rFonts w:ascii="Arial" w:hAnsi="Arial" w:cs="Arial"/>
        </w:rPr>
      </w:pPr>
      <w:r w:rsidRPr="00022AD5">
        <w:rPr>
          <w:rFonts w:ascii="Arial" w:hAnsi="Arial" w:cs="Arial"/>
        </w:rPr>
        <w:t xml:space="preserve">Save the working apps in a directory on the server named “XX_ </w:t>
      </w:r>
      <w:proofErr w:type="spellStart"/>
      <w:r w:rsidR="00903C4D">
        <w:rPr>
          <w:rFonts w:ascii="Arial" w:hAnsi="Arial" w:cs="Arial"/>
        </w:rPr>
        <w:t>front</w:t>
      </w:r>
      <w:r w:rsidRPr="00022AD5">
        <w:rPr>
          <w:rFonts w:ascii="Arial" w:hAnsi="Arial" w:cs="Arial"/>
        </w:rPr>
        <w:t>_</w:t>
      </w:r>
      <w:r w:rsidR="00903C4D">
        <w:rPr>
          <w:rFonts w:ascii="Arial" w:hAnsi="Arial" w:cs="Arial"/>
        </w:rPr>
        <w:t>end</w:t>
      </w:r>
      <w:r w:rsidRPr="00022AD5">
        <w:rPr>
          <w:rFonts w:ascii="Arial" w:hAnsi="Arial" w:cs="Arial"/>
        </w:rPr>
        <w:t>_</w:t>
      </w:r>
      <w:r w:rsidR="00903C4D">
        <w:rPr>
          <w:rFonts w:ascii="Arial" w:hAnsi="Arial" w:cs="Arial"/>
        </w:rPr>
        <w:t>module</w:t>
      </w:r>
      <w:proofErr w:type="spellEnd"/>
      <w:r w:rsidRPr="00022AD5">
        <w:rPr>
          <w:rFonts w:ascii="Arial" w:hAnsi="Arial" w:cs="Arial"/>
        </w:rPr>
        <w:t>”. Be sure that your main file is called index.html.</w:t>
      </w:r>
    </w:p>
    <w:p w14:paraId="115F4A5B" w14:textId="0FB42C79" w:rsidR="008D4EEE" w:rsidRPr="00022AD5" w:rsidRDefault="008D4EEE" w:rsidP="008D4EEE">
      <w:pPr>
        <w:spacing w:before="240" w:after="0" w:line="276" w:lineRule="auto"/>
        <w:ind w:left="360"/>
        <w:rPr>
          <w:ins w:id="78" w:author="Thomas Mak" w:date="2019-08-20T18:35:00Z"/>
          <w:rFonts w:ascii="Arial" w:hAnsi="Arial" w:cs="Arial"/>
        </w:rPr>
        <w:pPrChange w:id="79" w:author="Thomas Mak" w:date="2019-08-20T18:35:00Z">
          <w:pPr>
            <w:numPr>
              <w:numId w:val="25"/>
            </w:numPr>
            <w:spacing w:before="240" w:after="0" w:line="276" w:lineRule="auto"/>
            <w:ind w:left="720" w:hanging="360"/>
          </w:pPr>
        </w:pPrChange>
      </w:pPr>
      <w:ins w:id="80" w:author="Thomas Mak" w:date="2019-08-20T18:35:00Z">
        <w:r>
          <w:rPr>
            <w:rFonts w:ascii="Arial" w:hAnsi="Arial" w:cs="Arial"/>
          </w:rPr>
          <w:t>*</w:t>
        </w:r>
        <w:r w:rsidRPr="008D4EEE">
          <w:rPr>
            <w:rFonts w:ascii="Arial" w:hAnsi="Arial" w:cs="Arial"/>
          </w:rPr>
          <w:t xml:space="preserve"> </w:t>
        </w:r>
        <w:r w:rsidRPr="00022AD5">
          <w:rPr>
            <w:rFonts w:ascii="Arial" w:hAnsi="Arial" w:cs="Arial"/>
          </w:rPr>
          <w:t>XX is your country code</w:t>
        </w:r>
        <w:r>
          <w:rPr>
            <w:rFonts w:ascii="Arial" w:hAnsi="Arial" w:cs="Arial"/>
          </w:rPr>
          <w:t xml:space="preserve">, </w:t>
        </w:r>
        <w:r w:rsidRPr="00022AD5">
          <w:rPr>
            <w:rFonts w:ascii="Arial" w:hAnsi="Arial" w:cs="Arial"/>
          </w:rPr>
          <w:t xml:space="preserve">YY is </w:t>
        </w:r>
        <w:r>
          <w:rPr>
            <w:rFonts w:ascii="Arial" w:hAnsi="Arial" w:cs="Arial"/>
          </w:rPr>
          <w:t>workstation number, NN is the number sequence of image if you have more than 1.</w:t>
        </w:r>
      </w:ins>
    </w:p>
    <w:p w14:paraId="6202C74E" w14:textId="1FA4D3D5" w:rsidR="008D4EEE" w:rsidRPr="00022AD5" w:rsidRDefault="008D4EEE" w:rsidP="008D4EEE">
      <w:pPr>
        <w:spacing w:before="240" w:after="0" w:line="276" w:lineRule="auto"/>
        <w:rPr>
          <w:rFonts w:ascii="Arial" w:hAnsi="Arial" w:cs="Arial"/>
        </w:rPr>
        <w:pPrChange w:id="81" w:author="Thomas Mak" w:date="2019-08-20T18:35:00Z">
          <w:pPr>
            <w:numPr>
              <w:numId w:val="25"/>
            </w:numPr>
            <w:spacing w:before="240" w:after="0" w:line="276" w:lineRule="auto"/>
            <w:ind w:left="720" w:hanging="360"/>
          </w:pPr>
        </w:pPrChange>
      </w:pPr>
    </w:p>
    <w:p w14:paraId="5B49386D" w14:textId="00B18CD3" w:rsidR="00453B91" w:rsidRPr="009D65C1" w:rsidRDefault="00453B91" w:rsidP="00453B91">
      <w:pPr>
        <w:spacing w:after="80"/>
        <w:rPr>
          <w:rFonts w:ascii="Arial" w:hAnsi="Arial"/>
          <w:color w:val="0070C0"/>
        </w:rPr>
      </w:pPr>
    </w:p>
    <w:p w14:paraId="354C9ED8" w14:textId="77777777" w:rsidR="00453B91" w:rsidRPr="00453B91" w:rsidRDefault="00453B91" w:rsidP="00453B91">
      <w:pPr>
        <w:pStyle w:val="Heading1"/>
        <w:rPr>
          <w:lang w:val="en-GB"/>
        </w:rPr>
      </w:pPr>
      <w:bookmarkStart w:id="82" w:name="_Toc17188041"/>
      <w:r w:rsidRPr="00453B91">
        <w:rPr>
          <w:lang w:val="en-GB"/>
        </w:rPr>
        <w:t>Marking Scheme</w:t>
      </w:r>
      <w:bookmarkEnd w:id="82"/>
    </w:p>
    <w:p w14:paraId="57768548" w14:textId="16EF061F" w:rsidR="00453B91" w:rsidRPr="00453B91" w:rsidRDefault="00453B91" w:rsidP="00453B91">
      <w:pPr>
        <w:spacing w:after="80"/>
        <w:rPr>
          <w:rFonts w:ascii="Arial" w:hAnsi="Arial"/>
          <w:color w:val="0070C0"/>
          <w:lang w:val="en-GB"/>
        </w:rPr>
      </w:pPr>
    </w:p>
    <w:tbl>
      <w:tblPr>
        <w:tblStyle w:val="WSI-Table1"/>
        <w:tblW w:w="9618" w:type="dxa"/>
        <w:tblCellMar>
          <w:left w:w="141" w:type="dxa"/>
        </w:tblCellMar>
        <w:tblLook w:val="04A0" w:firstRow="1" w:lastRow="0" w:firstColumn="1" w:lastColumn="0" w:noHBand="0" w:noVBand="1"/>
      </w:tblPr>
      <w:tblGrid>
        <w:gridCol w:w="2037"/>
        <w:gridCol w:w="1810"/>
        <w:gridCol w:w="1923"/>
        <w:gridCol w:w="1925"/>
        <w:gridCol w:w="1923"/>
      </w:tblGrid>
      <w:tr w:rsidR="009D65C1" w14:paraId="0EA3EEAD" w14:textId="77777777" w:rsidTr="003F35CA">
        <w:trPr>
          <w:cnfStyle w:val="100000000000" w:firstRow="1" w:lastRow="0" w:firstColumn="0" w:lastColumn="0" w:oddVBand="0" w:evenVBand="0" w:oddHBand="0" w:evenHBand="0" w:firstRowFirstColumn="0" w:firstRowLastColumn="0" w:lastRowFirstColumn="0" w:lastRowLastColumn="0"/>
        </w:trPr>
        <w:tc>
          <w:tcPr>
            <w:tcW w:w="2037" w:type="dxa"/>
            <w:tcMar>
              <w:left w:w="141" w:type="dxa"/>
            </w:tcMar>
          </w:tcPr>
          <w:p w14:paraId="20B7FACC" w14:textId="77777777" w:rsidR="009D65C1" w:rsidRDefault="009D65C1" w:rsidP="003F35CA">
            <w:pPr>
              <w:spacing w:after="0"/>
              <w:rPr>
                <w:rFonts w:ascii="Arial" w:hAnsi="Arial"/>
                <w:b w:val="0"/>
                <w:caps w:val="0"/>
              </w:rPr>
            </w:pPr>
            <w:r>
              <w:rPr>
                <w:rFonts w:ascii="Arial" w:hAnsi="Arial"/>
              </w:rPr>
              <w:t>SECTION</w:t>
            </w:r>
          </w:p>
        </w:tc>
        <w:tc>
          <w:tcPr>
            <w:tcW w:w="1810" w:type="dxa"/>
            <w:tcMar>
              <w:left w:w="141" w:type="dxa"/>
            </w:tcMar>
          </w:tcPr>
          <w:p w14:paraId="4D1D18EF" w14:textId="77777777" w:rsidR="009D65C1" w:rsidRDefault="009D65C1" w:rsidP="003F35CA">
            <w:pPr>
              <w:spacing w:after="0"/>
              <w:rPr>
                <w:rFonts w:ascii="Arial" w:hAnsi="Arial"/>
                <w:b w:val="0"/>
                <w:caps w:val="0"/>
              </w:rPr>
            </w:pPr>
            <w:r>
              <w:rPr>
                <w:rFonts w:ascii="Arial" w:hAnsi="Arial"/>
              </w:rPr>
              <w:t>CRITERION</w:t>
            </w:r>
          </w:p>
        </w:tc>
        <w:tc>
          <w:tcPr>
            <w:tcW w:w="1923" w:type="dxa"/>
            <w:tcMar>
              <w:left w:w="141" w:type="dxa"/>
            </w:tcMar>
          </w:tcPr>
          <w:p w14:paraId="705264D5" w14:textId="77777777" w:rsidR="009D65C1" w:rsidRDefault="009D65C1" w:rsidP="003F35CA">
            <w:pPr>
              <w:spacing w:after="0"/>
              <w:rPr>
                <w:rFonts w:ascii="Arial" w:hAnsi="Arial"/>
                <w:b w:val="0"/>
                <w:caps w:val="0"/>
              </w:rPr>
            </w:pPr>
            <w:r>
              <w:rPr>
                <w:rFonts w:ascii="Arial" w:hAnsi="Arial"/>
              </w:rPr>
              <w:t>JUDG. MARKS</w:t>
            </w:r>
          </w:p>
        </w:tc>
        <w:tc>
          <w:tcPr>
            <w:tcW w:w="1925" w:type="dxa"/>
            <w:tcMar>
              <w:left w:w="141" w:type="dxa"/>
            </w:tcMar>
          </w:tcPr>
          <w:p w14:paraId="23F341AE" w14:textId="77777777" w:rsidR="009D65C1" w:rsidRDefault="009D65C1" w:rsidP="003F35CA">
            <w:pPr>
              <w:spacing w:after="0"/>
              <w:rPr>
                <w:rFonts w:ascii="Arial" w:hAnsi="Arial"/>
                <w:b w:val="0"/>
                <w:caps w:val="0"/>
              </w:rPr>
            </w:pPr>
            <w:r>
              <w:rPr>
                <w:rFonts w:ascii="Arial" w:hAnsi="Arial"/>
              </w:rPr>
              <w:t>MEAS. MARKS</w:t>
            </w:r>
          </w:p>
        </w:tc>
        <w:tc>
          <w:tcPr>
            <w:tcW w:w="1923" w:type="dxa"/>
            <w:tcMar>
              <w:left w:w="141" w:type="dxa"/>
            </w:tcMar>
          </w:tcPr>
          <w:p w14:paraId="462B8541" w14:textId="77777777" w:rsidR="009D65C1" w:rsidRDefault="009D65C1" w:rsidP="003F35CA">
            <w:pPr>
              <w:spacing w:after="0"/>
              <w:rPr>
                <w:rFonts w:ascii="Arial" w:hAnsi="Arial"/>
                <w:b w:val="0"/>
                <w:caps w:val="0"/>
              </w:rPr>
            </w:pPr>
            <w:r>
              <w:rPr>
                <w:rFonts w:ascii="Arial" w:hAnsi="Arial"/>
              </w:rPr>
              <w:t>TOTAL</w:t>
            </w:r>
          </w:p>
        </w:tc>
      </w:tr>
      <w:tr w:rsidR="009D65C1" w14:paraId="62B14864" w14:textId="77777777" w:rsidTr="003F35CA">
        <w:tc>
          <w:tcPr>
            <w:tcW w:w="2037" w:type="dxa"/>
            <w:tcMar>
              <w:left w:w="141" w:type="dxa"/>
            </w:tcMar>
          </w:tcPr>
          <w:p w14:paraId="42081114" w14:textId="51B2872F" w:rsidR="009D65C1" w:rsidRPr="006046AC" w:rsidRDefault="008F63E2" w:rsidP="003F35CA">
            <w:pPr>
              <w:spacing w:after="0"/>
              <w:rPr>
                <w:rFonts w:ascii="Arial" w:hAnsi="Arial" w:cs="Arial"/>
              </w:rPr>
            </w:pPr>
            <w:r>
              <w:rPr>
                <w:rFonts w:ascii="Arial" w:hAnsi="Arial" w:cs="Arial"/>
              </w:rPr>
              <w:t>E1</w:t>
            </w:r>
          </w:p>
        </w:tc>
        <w:tc>
          <w:tcPr>
            <w:tcW w:w="1810" w:type="dxa"/>
            <w:tcMar>
              <w:left w:w="141" w:type="dxa"/>
            </w:tcMar>
          </w:tcPr>
          <w:p w14:paraId="4A8408E0" w14:textId="42B3C571" w:rsidR="009D65C1" w:rsidRPr="008F63E2" w:rsidRDefault="008F63E2" w:rsidP="003F35CA">
            <w:pPr>
              <w:spacing w:after="0"/>
              <w:rPr>
                <w:rFonts w:ascii="Arial" w:hAnsi="Arial" w:cs="Arial"/>
              </w:rPr>
            </w:pPr>
            <w:r w:rsidRPr="008F63E2">
              <w:rPr>
                <w:rFonts w:ascii="Arial" w:hAnsi="Arial" w:cs="Arial"/>
              </w:rPr>
              <w:t>Editor functionality for Element</w:t>
            </w:r>
          </w:p>
        </w:tc>
        <w:tc>
          <w:tcPr>
            <w:tcW w:w="1923" w:type="dxa"/>
            <w:tcMar>
              <w:left w:w="141" w:type="dxa"/>
            </w:tcMar>
          </w:tcPr>
          <w:p w14:paraId="465566B2" w14:textId="6CA94937" w:rsidR="009D65C1" w:rsidRPr="006046AC" w:rsidRDefault="008F63E2" w:rsidP="003F35CA">
            <w:pPr>
              <w:spacing w:after="0"/>
              <w:rPr>
                <w:rFonts w:ascii="Arial" w:hAnsi="Arial" w:cs="Arial"/>
                <w:lang w:eastAsia="zh-TW"/>
              </w:rPr>
            </w:pPr>
            <w:r>
              <w:rPr>
                <w:rFonts w:ascii="Arial" w:hAnsi="Arial" w:cs="Arial"/>
                <w:lang w:eastAsia="zh-TW"/>
              </w:rPr>
              <w:t>0</w:t>
            </w:r>
          </w:p>
        </w:tc>
        <w:tc>
          <w:tcPr>
            <w:tcW w:w="1925" w:type="dxa"/>
            <w:tcMar>
              <w:left w:w="141" w:type="dxa"/>
            </w:tcMar>
          </w:tcPr>
          <w:p w14:paraId="55519507" w14:textId="759EEAF9" w:rsidR="009D65C1" w:rsidRPr="006046AC" w:rsidRDefault="008F63E2" w:rsidP="003F35CA">
            <w:pPr>
              <w:spacing w:after="0"/>
              <w:rPr>
                <w:rFonts w:ascii="Arial" w:hAnsi="Arial" w:cs="Arial"/>
              </w:rPr>
            </w:pPr>
            <w:r>
              <w:rPr>
                <w:rFonts w:ascii="Arial" w:hAnsi="Arial" w:cs="Arial"/>
              </w:rPr>
              <w:t>3.75</w:t>
            </w:r>
          </w:p>
        </w:tc>
        <w:tc>
          <w:tcPr>
            <w:tcW w:w="1923" w:type="dxa"/>
            <w:tcMar>
              <w:left w:w="141" w:type="dxa"/>
            </w:tcMar>
          </w:tcPr>
          <w:p w14:paraId="35CF09A1" w14:textId="7F776435" w:rsidR="009D65C1" w:rsidRPr="006046AC" w:rsidRDefault="008F63E2" w:rsidP="003F35CA">
            <w:pPr>
              <w:spacing w:after="0"/>
              <w:rPr>
                <w:rFonts w:ascii="Arial" w:hAnsi="Arial" w:cs="Arial"/>
              </w:rPr>
            </w:pPr>
            <w:r>
              <w:rPr>
                <w:rFonts w:ascii="Arial" w:hAnsi="Arial" w:cs="Arial"/>
              </w:rPr>
              <w:t>3.75</w:t>
            </w:r>
          </w:p>
        </w:tc>
      </w:tr>
      <w:tr w:rsidR="009D65C1" w14:paraId="56094A23" w14:textId="77777777" w:rsidTr="003F35CA">
        <w:tc>
          <w:tcPr>
            <w:tcW w:w="2037" w:type="dxa"/>
            <w:tcMar>
              <w:left w:w="141" w:type="dxa"/>
            </w:tcMar>
          </w:tcPr>
          <w:p w14:paraId="46331B8A" w14:textId="13409CDA" w:rsidR="009D65C1" w:rsidRPr="006046AC" w:rsidRDefault="008F63E2" w:rsidP="003F35CA">
            <w:pPr>
              <w:spacing w:after="0"/>
              <w:rPr>
                <w:rFonts w:ascii="Arial" w:hAnsi="Arial" w:cs="Arial"/>
                <w:lang w:val="en-GB"/>
              </w:rPr>
            </w:pPr>
            <w:r>
              <w:rPr>
                <w:rFonts w:ascii="Arial" w:hAnsi="Arial" w:cs="Arial"/>
                <w:lang w:val="en-GB"/>
              </w:rPr>
              <w:t>E2</w:t>
            </w:r>
          </w:p>
        </w:tc>
        <w:tc>
          <w:tcPr>
            <w:tcW w:w="1810" w:type="dxa"/>
            <w:tcMar>
              <w:left w:w="141" w:type="dxa"/>
            </w:tcMar>
          </w:tcPr>
          <w:p w14:paraId="31B45699" w14:textId="77661839" w:rsidR="009D65C1" w:rsidRPr="008F63E2" w:rsidRDefault="008F63E2" w:rsidP="003F35CA">
            <w:pPr>
              <w:spacing w:after="0"/>
              <w:rPr>
                <w:rFonts w:ascii="Arial" w:hAnsi="Arial" w:cs="Arial"/>
              </w:rPr>
            </w:pPr>
            <w:r w:rsidRPr="008F63E2">
              <w:rPr>
                <w:rFonts w:ascii="Arial" w:hAnsi="Arial" w:cs="Arial"/>
              </w:rPr>
              <w:t>Editor functionality for Connections</w:t>
            </w:r>
          </w:p>
        </w:tc>
        <w:tc>
          <w:tcPr>
            <w:tcW w:w="1923" w:type="dxa"/>
            <w:tcMar>
              <w:left w:w="141" w:type="dxa"/>
            </w:tcMar>
          </w:tcPr>
          <w:p w14:paraId="6E6B00C6" w14:textId="5B3EFA49" w:rsidR="009D65C1" w:rsidRPr="006046AC" w:rsidRDefault="008F63E2" w:rsidP="003F35CA">
            <w:pPr>
              <w:spacing w:after="0"/>
              <w:rPr>
                <w:rFonts w:ascii="Arial" w:hAnsi="Arial" w:cs="Arial"/>
              </w:rPr>
            </w:pPr>
            <w:r>
              <w:rPr>
                <w:rFonts w:ascii="Arial" w:hAnsi="Arial" w:cs="Arial"/>
              </w:rPr>
              <w:t>1</w:t>
            </w:r>
          </w:p>
        </w:tc>
        <w:tc>
          <w:tcPr>
            <w:tcW w:w="1925" w:type="dxa"/>
            <w:tcMar>
              <w:left w:w="141" w:type="dxa"/>
            </w:tcMar>
          </w:tcPr>
          <w:p w14:paraId="1A0999ED" w14:textId="1A14B11E" w:rsidR="009D65C1" w:rsidRPr="006046AC" w:rsidRDefault="008F63E2" w:rsidP="003F35CA">
            <w:pPr>
              <w:spacing w:after="0"/>
              <w:rPr>
                <w:rFonts w:ascii="Arial" w:hAnsi="Arial" w:cs="Arial"/>
              </w:rPr>
            </w:pPr>
            <w:r>
              <w:rPr>
                <w:rFonts w:ascii="Arial" w:hAnsi="Arial" w:cs="Arial"/>
              </w:rPr>
              <w:t>2</w:t>
            </w:r>
          </w:p>
        </w:tc>
        <w:tc>
          <w:tcPr>
            <w:tcW w:w="1923" w:type="dxa"/>
            <w:tcMar>
              <w:left w:w="141" w:type="dxa"/>
            </w:tcMar>
          </w:tcPr>
          <w:p w14:paraId="7D62E572" w14:textId="356ABF70" w:rsidR="009D65C1" w:rsidRPr="006046AC" w:rsidRDefault="008F63E2" w:rsidP="003F35CA">
            <w:pPr>
              <w:spacing w:after="0"/>
              <w:rPr>
                <w:rFonts w:ascii="Arial" w:hAnsi="Arial" w:cs="Arial"/>
              </w:rPr>
            </w:pPr>
            <w:r>
              <w:rPr>
                <w:rFonts w:ascii="Arial" w:hAnsi="Arial" w:cs="Arial"/>
              </w:rPr>
              <w:t>3</w:t>
            </w:r>
          </w:p>
        </w:tc>
      </w:tr>
      <w:tr w:rsidR="009D65C1" w14:paraId="5DCD1ABF" w14:textId="77777777" w:rsidTr="003F35CA">
        <w:tc>
          <w:tcPr>
            <w:tcW w:w="2037" w:type="dxa"/>
            <w:tcMar>
              <w:left w:w="141" w:type="dxa"/>
            </w:tcMar>
          </w:tcPr>
          <w:p w14:paraId="3D6E0724" w14:textId="6D92E219" w:rsidR="009D65C1" w:rsidRPr="006046AC" w:rsidRDefault="008F63E2" w:rsidP="003F35CA">
            <w:pPr>
              <w:spacing w:after="0"/>
              <w:rPr>
                <w:rFonts w:ascii="Arial" w:hAnsi="Arial" w:cs="Arial"/>
                <w:lang w:val="en-GB"/>
              </w:rPr>
            </w:pPr>
            <w:r>
              <w:rPr>
                <w:rFonts w:ascii="Arial" w:hAnsi="Arial" w:cs="Arial"/>
                <w:lang w:val="en-GB"/>
              </w:rPr>
              <w:t>E3</w:t>
            </w:r>
          </w:p>
        </w:tc>
        <w:tc>
          <w:tcPr>
            <w:tcW w:w="1810" w:type="dxa"/>
            <w:tcMar>
              <w:left w:w="141" w:type="dxa"/>
            </w:tcMar>
          </w:tcPr>
          <w:p w14:paraId="4114D588" w14:textId="5EAFA441" w:rsidR="009D65C1" w:rsidRPr="008F63E2" w:rsidRDefault="008F63E2" w:rsidP="003F35CA">
            <w:pPr>
              <w:spacing w:after="0"/>
              <w:rPr>
                <w:rFonts w:ascii="Arial" w:hAnsi="Arial" w:cs="Arial"/>
                <w:szCs w:val="20"/>
              </w:rPr>
            </w:pPr>
            <w:r w:rsidRPr="008F63E2">
              <w:rPr>
                <w:rFonts w:ascii="Arial" w:hAnsi="Arial" w:cs="Arial"/>
                <w:szCs w:val="20"/>
              </w:rPr>
              <w:t>Viewer requirements</w:t>
            </w:r>
          </w:p>
        </w:tc>
        <w:tc>
          <w:tcPr>
            <w:tcW w:w="1923" w:type="dxa"/>
            <w:tcMar>
              <w:left w:w="141" w:type="dxa"/>
            </w:tcMar>
          </w:tcPr>
          <w:p w14:paraId="575099FF" w14:textId="1E72AB43" w:rsidR="009D65C1" w:rsidRPr="006046AC" w:rsidRDefault="008F63E2" w:rsidP="003F35CA">
            <w:pPr>
              <w:spacing w:after="0"/>
              <w:rPr>
                <w:rFonts w:ascii="Arial" w:hAnsi="Arial" w:cs="Arial"/>
              </w:rPr>
            </w:pPr>
            <w:r>
              <w:rPr>
                <w:rFonts w:ascii="Arial" w:hAnsi="Arial" w:cs="Arial"/>
              </w:rPr>
              <w:t>0</w:t>
            </w:r>
          </w:p>
        </w:tc>
        <w:tc>
          <w:tcPr>
            <w:tcW w:w="1925" w:type="dxa"/>
            <w:tcMar>
              <w:left w:w="141" w:type="dxa"/>
            </w:tcMar>
          </w:tcPr>
          <w:p w14:paraId="4A30B270" w14:textId="4E47D0D2" w:rsidR="009D65C1" w:rsidRPr="006046AC" w:rsidRDefault="008F63E2" w:rsidP="003F35CA">
            <w:pPr>
              <w:spacing w:after="0"/>
              <w:rPr>
                <w:rFonts w:ascii="Arial" w:hAnsi="Arial" w:cs="Arial"/>
              </w:rPr>
            </w:pPr>
            <w:r>
              <w:rPr>
                <w:rFonts w:ascii="Arial" w:hAnsi="Arial" w:cs="Arial"/>
              </w:rPr>
              <w:t>4</w:t>
            </w:r>
          </w:p>
        </w:tc>
        <w:tc>
          <w:tcPr>
            <w:tcW w:w="1923" w:type="dxa"/>
            <w:tcMar>
              <w:left w:w="141" w:type="dxa"/>
            </w:tcMar>
          </w:tcPr>
          <w:p w14:paraId="493A549E" w14:textId="26DB8346" w:rsidR="009D65C1" w:rsidRPr="006046AC" w:rsidRDefault="008F63E2" w:rsidP="003F35CA">
            <w:pPr>
              <w:spacing w:after="0"/>
              <w:rPr>
                <w:rFonts w:ascii="Arial" w:hAnsi="Arial" w:cs="Arial"/>
              </w:rPr>
            </w:pPr>
            <w:r>
              <w:rPr>
                <w:rFonts w:ascii="Arial" w:hAnsi="Arial" w:cs="Arial"/>
              </w:rPr>
              <w:t>4</w:t>
            </w:r>
          </w:p>
        </w:tc>
      </w:tr>
      <w:tr w:rsidR="009D65C1" w14:paraId="6673112C" w14:textId="77777777" w:rsidTr="003F35CA">
        <w:tc>
          <w:tcPr>
            <w:tcW w:w="2037" w:type="dxa"/>
            <w:tcMar>
              <w:left w:w="141" w:type="dxa"/>
            </w:tcMar>
          </w:tcPr>
          <w:p w14:paraId="2087FA10" w14:textId="03C016C1" w:rsidR="009D65C1" w:rsidRPr="006046AC" w:rsidRDefault="008F63E2" w:rsidP="003F35CA">
            <w:pPr>
              <w:spacing w:after="0"/>
              <w:rPr>
                <w:rFonts w:ascii="Arial" w:hAnsi="Arial" w:cs="Arial"/>
                <w:lang w:val="en-GB"/>
              </w:rPr>
            </w:pPr>
            <w:r>
              <w:rPr>
                <w:rFonts w:ascii="Arial" w:hAnsi="Arial" w:cs="Arial"/>
                <w:lang w:val="en-GB"/>
              </w:rPr>
              <w:t>E4</w:t>
            </w:r>
          </w:p>
        </w:tc>
        <w:tc>
          <w:tcPr>
            <w:tcW w:w="1810" w:type="dxa"/>
            <w:tcMar>
              <w:left w:w="141" w:type="dxa"/>
            </w:tcMar>
          </w:tcPr>
          <w:p w14:paraId="1B910823" w14:textId="31B093AB" w:rsidR="009D65C1" w:rsidRPr="008F63E2" w:rsidRDefault="008F63E2" w:rsidP="003F35CA">
            <w:pPr>
              <w:spacing w:after="0"/>
              <w:rPr>
                <w:rFonts w:ascii="Arial" w:hAnsi="Arial" w:cs="Arial"/>
                <w:szCs w:val="20"/>
              </w:rPr>
            </w:pPr>
            <w:r w:rsidRPr="008F63E2">
              <w:rPr>
                <w:rFonts w:ascii="Arial" w:hAnsi="Arial" w:cs="Arial"/>
                <w:szCs w:val="20"/>
              </w:rPr>
              <w:t>Animation</w:t>
            </w:r>
          </w:p>
        </w:tc>
        <w:tc>
          <w:tcPr>
            <w:tcW w:w="1923" w:type="dxa"/>
            <w:tcMar>
              <w:left w:w="141" w:type="dxa"/>
            </w:tcMar>
          </w:tcPr>
          <w:p w14:paraId="25F1F5C4" w14:textId="21660322" w:rsidR="009D65C1" w:rsidRPr="006046AC" w:rsidRDefault="00A41770" w:rsidP="003F35CA">
            <w:pPr>
              <w:spacing w:after="0"/>
              <w:rPr>
                <w:rFonts w:ascii="Arial" w:hAnsi="Arial" w:cs="Arial"/>
              </w:rPr>
            </w:pPr>
            <w:r>
              <w:rPr>
                <w:rFonts w:ascii="Arial" w:hAnsi="Arial" w:cs="Arial"/>
              </w:rPr>
              <w:t>1.5</w:t>
            </w:r>
          </w:p>
        </w:tc>
        <w:tc>
          <w:tcPr>
            <w:tcW w:w="1925" w:type="dxa"/>
            <w:tcMar>
              <w:left w:w="141" w:type="dxa"/>
            </w:tcMar>
          </w:tcPr>
          <w:p w14:paraId="4E6E2BE1" w14:textId="1EFCE56C" w:rsidR="009D65C1" w:rsidRPr="006046AC" w:rsidRDefault="00A41770" w:rsidP="003F35CA">
            <w:pPr>
              <w:spacing w:after="0"/>
              <w:rPr>
                <w:rFonts w:ascii="Arial" w:hAnsi="Arial" w:cs="Arial"/>
              </w:rPr>
            </w:pPr>
            <w:r>
              <w:rPr>
                <w:rFonts w:ascii="Arial" w:hAnsi="Arial" w:cs="Arial"/>
              </w:rPr>
              <w:t>0.75</w:t>
            </w:r>
          </w:p>
        </w:tc>
        <w:tc>
          <w:tcPr>
            <w:tcW w:w="1923" w:type="dxa"/>
            <w:tcMar>
              <w:left w:w="141" w:type="dxa"/>
            </w:tcMar>
          </w:tcPr>
          <w:p w14:paraId="7396421C" w14:textId="4F3CBF4A" w:rsidR="009D65C1" w:rsidRPr="006046AC" w:rsidRDefault="00A41770" w:rsidP="003F35CA">
            <w:pPr>
              <w:spacing w:after="0"/>
              <w:rPr>
                <w:rFonts w:ascii="Arial" w:hAnsi="Arial" w:cs="Arial"/>
              </w:rPr>
            </w:pPr>
            <w:r>
              <w:rPr>
                <w:rFonts w:ascii="Arial" w:hAnsi="Arial" w:cs="Arial"/>
              </w:rPr>
              <w:t>2.75</w:t>
            </w:r>
          </w:p>
        </w:tc>
      </w:tr>
      <w:tr w:rsidR="008F63E2" w14:paraId="1C1F0AAC" w14:textId="77777777" w:rsidTr="003F35CA">
        <w:tc>
          <w:tcPr>
            <w:tcW w:w="2037" w:type="dxa"/>
            <w:tcMar>
              <w:left w:w="141" w:type="dxa"/>
            </w:tcMar>
          </w:tcPr>
          <w:p w14:paraId="5FB424C1" w14:textId="62297C73" w:rsidR="008F63E2" w:rsidRDefault="008F63E2" w:rsidP="003F35CA">
            <w:pPr>
              <w:spacing w:after="0"/>
              <w:rPr>
                <w:rFonts w:ascii="Arial" w:hAnsi="Arial" w:cs="Arial"/>
                <w:lang w:val="en-GB"/>
              </w:rPr>
            </w:pPr>
            <w:r>
              <w:rPr>
                <w:rFonts w:ascii="Arial" w:hAnsi="Arial" w:cs="Arial"/>
                <w:lang w:val="en-GB"/>
              </w:rPr>
              <w:t>E5</w:t>
            </w:r>
          </w:p>
        </w:tc>
        <w:tc>
          <w:tcPr>
            <w:tcW w:w="1810" w:type="dxa"/>
            <w:tcMar>
              <w:left w:w="141" w:type="dxa"/>
            </w:tcMar>
          </w:tcPr>
          <w:p w14:paraId="1CF2F2AE" w14:textId="03D5D950" w:rsidR="008F63E2" w:rsidRPr="008F63E2" w:rsidRDefault="008F63E2" w:rsidP="003F35CA">
            <w:pPr>
              <w:spacing w:after="0"/>
              <w:rPr>
                <w:rFonts w:ascii="Arial" w:hAnsi="Arial" w:cs="Arial"/>
                <w:szCs w:val="20"/>
              </w:rPr>
            </w:pPr>
            <w:r w:rsidRPr="008F63E2">
              <w:rPr>
                <w:rFonts w:ascii="Arial" w:hAnsi="Arial" w:cs="Arial"/>
                <w:szCs w:val="20"/>
              </w:rPr>
              <w:t>Code Quality</w:t>
            </w:r>
          </w:p>
        </w:tc>
        <w:tc>
          <w:tcPr>
            <w:tcW w:w="1923" w:type="dxa"/>
            <w:tcMar>
              <w:left w:w="141" w:type="dxa"/>
            </w:tcMar>
          </w:tcPr>
          <w:p w14:paraId="2F54CCA3" w14:textId="0EDDD0E6" w:rsidR="008F63E2" w:rsidRPr="006046AC" w:rsidRDefault="00A41770" w:rsidP="003F35CA">
            <w:pPr>
              <w:spacing w:after="0"/>
              <w:rPr>
                <w:rFonts w:ascii="Arial" w:hAnsi="Arial" w:cs="Arial"/>
              </w:rPr>
            </w:pPr>
            <w:r>
              <w:rPr>
                <w:rFonts w:ascii="Arial" w:hAnsi="Arial" w:cs="Arial"/>
              </w:rPr>
              <w:t>3.5</w:t>
            </w:r>
          </w:p>
        </w:tc>
        <w:tc>
          <w:tcPr>
            <w:tcW w:w="1925" w:type="dxa"/>
            <w:tcMar>
              <w:left w:w="141" w:type="dxa"/>
            </w:tcMar>
          </w:tcPr>
          <w:p w14:paraId="633B515E" w14:textId="6EA3CBD0" w:rsidR="008F63E2" w:rsidRPr="006046AC" w:rsidRDefault="00A41770" w:rsidP="003F35CA">
            <w:pPr>
              <w:spacing w:after="0"/>
              <w:rPr>
                <w:rFonts w:ascii="Arial" w:hAnsi="Arial" w:cs="Arial"/>
              </w:rPr>
            </w:pPr>
            <w:r>
              <w:rPr>
                <w:rFonts w:ascii="Arial" w:hAnsi="Arial" w:cs="Arial"/>
              </w:rPr>
              <w:t>0</w:t>
            </w:r>
          </w:p>
        </w:tc>
        <w:tc>
          <w:tcPr>
            <w:tcW w:w="1923" w:type="dxa"/>
            <w:tcMar>
              <w:left w:w="141" w:type="dxa"/>
            </w:tcMar>
          </w:tcPr>
          <w:p w14:paraId="75AD8047" w14:textId="53E20FEB" w:rsidR="008F63E2" w:rsidRPr="006046AC" w:rsidRDefault="00A41770" w:rsidP="003F35CA">
            <w:pPr>
              <w:spacing w:after="0"/>
              <w:rPr>
                <w:rFonts w:ascii="Arial" w:hAnsi="Arial" w:cs="Arial"/>
              </w:rPr>
            </w:pPr>
            <w:r>
              <w:rPr>
                <w:rFonts w:ascii="Arial" w:hAnsi="Arial" w:cs="Arial"/>
              </w:rPr>
              <w:t>3.5</w:t>
            </w:r>
          </w:p>
        </w:tc>
      </w:tr>
      <w:tr w:rsidR="008F63E2" w14:paraId="75EB53E7" w14:textId="77777777" w:rsidTr="003F35CA">
        <w:tc>
          <w:tcPr>
            <w:tcW w:w="2037" w:type="dxa"/>
            <w:tcMar>
              <w:left w:w="141" w:type="dxa"/>
            </w:tcMar>
          </w:tcPr>
          <w:p w14:paraId="66984AD9" w14:textId="6C713222" w:rsidR="008F63E2" w:rsidRDefault="008F63E2" w:rsidP="008F63E2">
            <w:pPr>
              <w:spacing w:after="0"/>
              <w:rPr>
                <w:rFonts w:ascii="Arial" w:hAnsi="Arial" w:cs="Arial"/>
                <w:lang w:val="en-GB"/>
              </w:rPr>
            </w:pPr>
            <w:r>
              <w:rPr>
                <w:rFonts w:ascii="Arial" w:hAnsi="Arial" w:cs="Arial"/>
                <w:lang w:val="en-GB"/>
              </w:rPr>
              <w:t>F</w:t>
            </w:r>
            <w:r w:rsidRPr="006046AC">
              <w:rPr>
                <w:rFonts w:ascii="Arial" w:hAnsi="Arial" w:cs="Arial"/>
                <w:lang w:val="en-GB"/>
              </w:rPr>
              <w:t xml:space="preserve">1 </w:t>
            </w:r>
          </w:p>
        </w:tc>
        <w:tc>
          <w:tcPr>
            <w:tcW w:w="1810" w:type="dxa"/>
            <w:tcMar>
              <w:left w:w="141" w:type="dxa"/>
            </w:tcMar>
          </w:tcPr>
          <w:p w14:paraId="7B7C4277" w14:textId="711EE84E" w:rsidR="008F63E2" w:rsidRPr="006046AC" w:rsidRDefault="008F63E2" w:rsidP="008F63E2">
            <w:pPr>
              <w:spacing w:after="0"/>
              <w:rPr>
                <w:rFonts w:ascii="Arial" w:hAnsi="Arial" w:cs="Arial"/>
                <w:szCs w:val="20"/>
                <w:lang w:val="pt-BR"/>
              </w:rPr>
            </w:pPr>
            <w:r w:rsidRPr="006046AC">
              <w:rPr>
                <w:rFonts w:ascii="Arial" w:hAnsi="Arial" w:cs="Arial"/>
                <w:color w:val="auto"/>
                <w:szCs w:val="20"/>
              </w:rPr>
              <w:t>Work Organization and Management</w:t>
            </w:r>
          </w:p>
        </w:tc>
        <w:tc>
          <w:tcPr>
            <w:tcW w:w="1923" w:type="dxa"/>
            <w:tcMar>
              <w:left w:w="141" w:type="dxa"/>
            </w:tcMar>
          </w:tcPr>
          <w:p w14:paraId="690ED50D" w14:textId="246A735F" w:rsidR="008F63E2" w:rsidRPr="006046AC" w:rsidRDefault="00E51E9B" w:rsidP="008F63E2">
            <w:pPr>
              <w:spacing w:after="0"/>
              <w:rPr>
                <w:rFonts w:ascii="Arial" w:hAnsi="Arial" w:cs="Arial"/>
              </w:rPr>
            </w:pPr>
            <w:ins w:id="83" w:author="Thomas Mak" w:date="2019-08-20T18:39:00Z">
              <w:r>
                <w:rPr>
                  <w:rFonts w:ascii="Arial" w:hAnsi="Arial" w:cs="Arial"/>
                </w:rPr>
                <w:t>1.5</w:t>
              </w:r>
            </w:ins>
            <w:del w:id="84" w:author="Thomas Mak" w:date="2019-08-20T18:39:00Z">
              <w:r w:rsidR="00084C56" w:rsidDel="00E51E9B">
                <w:rPr>
                  <w:rFonts w:ascii="Arial" w:hAnsi="Arial" w:cs="Arial"/>
                </w:rPr>
                <w:delText>0.75</w:delText>
              </w:r>
            </w:del>
          </w:p>
        </w:tc>
        <w:tc>
          <w:tcPr>
            <w:tcW w:w="1925" w:type="dxa"/>
            <w:tcMar>
              <w:left w:w="141" w:type="dxa"/>
            </w:tcMar>
          </w:tcPr>
          <w:p w14:paraId="79103D71" w14:textId="696FDE2A" w:rsidR="008F63E2" w:rsidRPr="006046AC" w:rsidRDefault="00084C56" w:rsidP="008F63E2">
            <w:pPr>
              <w:spacing w:after="0"/>
              <w:rPr>
                <w:rFonts w:ascii="Arial" w:hAnsi="Arial" w:cs="Arial"/>
              </w:rPr>
            </w:pPr>
            <w:r>
              <w:rPr>
                <w:rFonts w:ascii="Arial" w:hAnsi="Arial" w:cs="Arial"/>
              </w:rPr>
              <w:t>0.5</w:t>
            </w:r>
          </w:p>
        </w:tc>
        <w:tc>
          <w:tcPr>
            <w:tcW w:w="1923" w:type="dxa"/>
            <w:tcMar>
              <w:left w:w="141" w:type="dxa"/>
            </w:tcMar>
          </w:tcPr>
          <w:p w14:paraId="7F122390" w14:textId="302A2844" w:rsidR="008F63E2" w:rsidRPr="006046AC" w:rsidRDefault="00E51E9B" w:rsidP="008F63E2">
            <w:pPr>
              <w:spacing w:after="0"/>
              <w:rPr>
                <w:rFonts w:ascii="Arial" w:hAnsi="Arial" w:cs="Arial"/>
              </w:rPr>
            </w:pPr>
            <w:ins w:id="85" w:author="Thomas Mak" w:date="2019-08-20T18:38:00Z">
              <w:r>
                <w:rPr>
                  <w:rFonts w:ascii="Arial" w:hAnsi="Arial" w:cs="Arial"/>
                </w:rPr>
                <w:t>2.0</w:t>
              </w:r>
            </w:ins>
            <w:del w:id="86" w:author="Thomas Mak" w:date="2019-08-20T18:38:00Z">
              <w:r w:rsidR="00084C56" w:rsidDel="00E51E9B">
                <w:rPr>
                  <w:rFonts w:ascii="Arial" w:hAnsi="Arial" w:cs="Arial"/>
                </w:rPr>
                <w:delText>1.25</w:delText>
              </w:r>
            </w:del>
          </w:p>
        </w:tc>
      </w:tr>
      <w:tr w:rsidR="00F17816" w14:paraId="58BEA2D9" w14:textId="77777777" w:rsidTr="003F35CA">
        <w:tc>
          <w:tcPr>
            <w:tcW w:w="2037" w:type="dxa"/>
            <w:tcMar>
              <w:left w:w="141" w:type="dxa"/>
            </w:tcMar>
          </w:tcPr>
          <w:p w14:paraId="70D7D3B5" w14:textId="49C2F2B2" w:rsidR="00F17816" w:rsidRDefault="00F17816" w:rsidP="00F17816">
            <w:pPr>
              <w:spacing w:after="0"/>
              <w:rPr>
                <w:rFonts w:ascii="Arial" w:hAnsi="Arial" w:cs="Arial"/>
                <w:lang w:val="en-GB"/>
              </w:rPr>
            </w:pPr>
            <w:r>
              <w:rPr>
                <w:rFonts w:ascii="Arial" w:hAnsi="Arial" w:cs="Arial"/>
                <w:lang w:val="en-GB"/>
              </w:rPr>
              <w:t>F2</w:t>
            </w:r>
          </w:p>
        </w:tc>
        <w:tc>
          <w:tcPr>
            <w:tcW w:w="1810" w:type="dxa"/>
            <w:tcMar>
              <w:left w:w="141" w:type="dxa"/>
            </w:tcMar>
          </w:tcPr>
          <w:p w14:paraId="22E1C5AF" w14:textId="56E561F7" w:rsidR="00F17816" w:rsidRPr="006046AC" w:rsidRDefault="00F17816" w:rsidP="00F17816">
            <w:pPr>
              <w:spacing w:after="0"/>
              <w:rPr>
                <w:rFonts w:ascii="Arial" w:hAnsi="Arial" w:cs="Arial"/>
                <w:szCs w:val="20"/>
                <w:lang w:val="pt-BR"/>
              </w:rPr>
            </w:pPr>
            <w:r>
              <w:rPr>
                <w:rFonts w:ascii="Arial" w:hAnsi="Arial" w:cs="Arial"/>
                <w:color w:val="auto"/>
                <w:szCs w:val="20"/>
                <w:lang w:val="pt-BR"/>
              </w:rPr>
              <w:t xml:space="preserve">Page </w:t>
            </w:r>
            <w:proofErr w:type="spellStart"/>
            <w:r>
              <w:rPr>
                <w:rFonts w:ascii="Arial" w:hAnsi="Arial" w:cs="Arial"/>
                <w:color w:val="auto"/>
                <w:szCs w:val="20"/>
                <w:lang w:val="pt-BR"/>
              </w:rPr>
              <w:t>Content</w:t>
            </w:r>
            <w:proofErr w:type="spellEnd"/>
          </w:p>
        </w:tc>
        <w:tc>
          <w:tcPr>
            <w:tcW w:w="1923" w:type="dxa"/>
            <w:tcMar>
              <w:left w:w="141" w:type="dxa"/>
            </w:tcMar>
          </w:tcPr>
          <w:p w14:paraId="4A699906" w14:textId="01084063" w:rsidR="00F17816" w:rsidRPr="006046AC" w:rsidRDefault="00F17816" w:rsidP="00F17816">
            <w:pPr>
              <w:spacing w:after="0"/>
              <w:rPr>
                <w:rFonts w:ascii="Arial" w:hAnsi="Arial" w:cs="Arial"/>
              </w:rPr>
            </w:pPr>
            <w:r>
              <w:rPr>
                <w:rFonts w:ascii="Arial" w:hAnsi="Arial" w:cs="Arial"/>
              </w:rPr>
              <w:t>2.75</w:t>
            </w:r>
          </w:p>
        </w:tc>
        <w:tc>
          <w:tcPr>
            <w:tcW w:w="1925" w:type="dxa"/>
            <w:tcMar>
              <w:left w:w="141" w:type="dxa"/>
            </w:tcMar>
          </w:tcPr>
          <w:p w14:paraId="50205BD6" w14:textId="59DF35BC" w:rsidR="00F17816" w:rsidRPr="006046AC" w:rsidRDefault="00F17816" w:rsidP="00F17816">
            <w:pPr>
              <w:spacing w:after="0"/>
              <w:rPr>
                <w:rFonts w:ascii="Arial" w:hAnsi="Arial" w:cs="Arial"/>
              </w:rPr>
            </w:pPr>
            <w:r>
              <w:rPr>
                <w:rFonts w:ascii="Arial" w:hAnsi="Arial" w:cs="Arial"/>
              </w:rPr>
              <w:t>3.75</w:t>
            </w:r>
          </w:p>
        </w:tc>
        <w:tc>
          <w:tcPr>
            <w:tcW w:w="1923" w:type="dxa"/>
            <w:tcMar>
              <w:left w:w="141" w:type="dxa"/>
            </w:tcMar>
          </w:tcPr>
          <w:p w14:paraId="047006B9" w14:textId="631D58F8" w:rsidR="00F17816" w:rsidRPr="006046AC" w:rsidRDefault="00F17816" w:rsidP="00F17816">
            <w:pPr>
              <w:spacing w:after="0"/>
              <w:rPr>
                <w:rFonts w:ascii="Arial" w:hAnsi="Arial" w:cs="Arial"/>
              </w:rPr>
            </w:pPr>
            <w:r>
              <w:rPr>
                <w:rFonts w:ascii="Arial" w:hAnsi="Arial" w:cs="Arial"/>
              </w:rPr>
              <w:t>6.5</w:t>
            </w:r>
          </w:p>
        </w:tc>
      </w:tr>
      <w:tr w:rsidR="00F17816" w14:paraId="7ABE8AA4" w14:textId="77777777" w:rsidTr="003F35CA">
        <w:tc>
          <w:tcPr>
            <w:tcW w:w="2037" w:type="dxa"/>
            <w:tcMar>
              <w:left w:w="141" w:type="dxa"/>
            </w:tcMar>
          </w:tcPr>
          <w:p w14:paraId="70519C77" w14:textId="38EC2FA0" w:rsidR="00F17816" w:rsidRDefault="00F17816" w:rsidP="00F17816">
            <w:pPr>
              <w:spacing w:after="0"/>
              <w:rPr>
                <w:rFonts w:ascii="Arial" w:hAnsi="Arial" w:cs="Arial"/>
                <w:lang w:val="en-GB"/>
              </w:rPr>
            </w:pPr>
            <w:r>
              <w:rPr>
                <w:rFonts w:ascii="Arial" w:hAnsi="Arial" w:cs="Arial"/>
                <w:lang w:val="en-GB"/>
              </w:rPr>
              <w:t>F3</w:t>
            </w:r>
          </w:p>
        </w:tc>
        <w:tc>
          <w:tcPr>
            <w:tcW w:w="1810" w:type="dxa"/>
            <w:tcMar>
              <w:left w:w="141" w:type="dxa"/>
            </w:tcMar>
          </w:tcPr>
          <w:p w14:paraId="05EC7BD1" w14:textId="6955BB82" w:rsidR="00F17816" w:rsidRPr="006046AC" w:rsidRDefault="00F17816" w:rsidP="00F17816">
            <w:pPr>
              <w:spacing w:after="0"/>
              <w:rPr>
                <w:rFonts w:ascii="Arial" w:hAnsi="Arial" w:cs="Arial"/>
                <w:szCs w:val="20"/>
                <w:lang w:val="pt-BR"/>
              </w:rPr>
            </w:pPr>
            <w:r>
              <w:rPr>
                <w:rFonts w:ascii="Arial" w:hAnsi="Arial" w:cs="Arial"/>
                <w:color w:val="auto"/>
                <w:szCs w:val="20"/>
                <w:lang w:val="pt-BR"/>
              </w:rPr>
              <w:t xml:space="preserve">Website Design Page </w:t>
            </w:r>
            <w:proofErr w:type="spellStart"/>
            <w:r>
              <w:rPr>
                <w:rFonts w:ascii="Arial" w:hAnsi="Arial" w:cs="Arial"/>
                <w:color w:val="auto"/>
                <w:szCs w:val="20"/>
                <w:lang w:val="pt-BR"/>
              </w:rPr>
              <w:t>Generic</w:t>
            </w:r>
            <w:proofErr w:type="spellEnd"/>
          </w:p>
        </w:tc>
        <w:tc>
          <w:tcPr>
            <w:tcW w:w="1923" w:type="dxa"/>
            <w:tcMar>
              <w:left w:w="141" w:type="dxa"/>
            </w:tcMar>
          </w:tcPr>
          <w:p w14:paraId="5C56BAB2" w14:textId="6D471F5E" w:rsidR="00F17816" w:rsidRPr="006046AC" w:rsidRDefault="00F17816" w:rsidP="00F17816">
            <w:pPr>
              <w:spacing w:after="0"/>
              <w:rPr>
                <w:rFonts w:ascii="Arial" w:hAnsi="Arial" w:cs="Arial"/>
              </w:rPr>
            </w:pPr>
            <w:r>
              <w:rPr>
                <w:rFonts w:ascii="Arial" w:hAnsi="Arial" w:cs="Arial"/>
              </w:rPr>
              <w:t>4.5</w:t>
            </w:r>
          </w:p>
        </w:tc>
        <w:tc>
          <w:tcPr>
            <w:tcW w:w="1925" w:type="dxa"/>
            <w:tcMar>
              <w:left w:w="141" w:type="dxa"/>
            </w:tcMar>
          </w:tcPr>
          <w:p w14:paraId="06451A3B" w14:textId="5C8B3F20" w:rsidR="00F17816" w:rsidRPr="006046AC" w:rsidRDefault="00F17816" w:rsidP="00F17816">
            <w:pPr>
              <w:spacing w:after="0"/>
              <w:rPr>
                <w:rFonts w:ascii="Arial" w:hAnsi="Arial" w:cs="Arial"/>
              </w:rPr>
            </w:pPr>
            <w:r>
              <w:rPr>
                <w:rFonts w:ascii="Arial" w:hAnsi="Arial" w:cs="Arial"/>
              </w:rPr>
              <w:t>0</w:t>
            </w:r>
          </w:p>
        </w:tc>
        <w:tc>
          <w:tcPr>
            <w:tcW w:w="1923" w:type="dxa"/>
            <w:tcMar>
              <w:left w:w="141" w:type="dxa"/>
            </w:tcMar>
          </w:tcPr>
          <w:p w14:paraId="240BFB90" w14:textId="4BD30D48" w:rsidR="00F17816" w:rsidRPr="006046AC" w:rsidRDefault="00F17816" w:rsidP="00F17816">
            <w:pPr>
              <w:spacing w:after="0"/>
              <w:rPr>
                <w:rFonts w:ascii="Arial" w:hAnsi="Arial" w:cs="Arial"/>
              </w:rPr>
            </w:pPr>
            <w:r>
              <w:rPr>
                <w:rFonts w:ascii="Arial" w:hAnsi="Arial" w:cs="Arial"/>
              </w:rPr>
              <w:t>4.5</w:t>
            </w:r>
          </w:p>
        </w:tc>
      </w:tr>
      <w:tr w:rsidR="00F17816" w14:paraId="211B3715" w14:textId="77777777" w:rsidTr="003F35CA">
        <w:tc>
          <w:tcPr>
            <w:tcW w:w="2037" w:type="dxa"/>
            <w:tcMar>
              <w:left w:w="141" w:type="dxa"/>
            </w:tcMar>
          </w:tcPr>
          <w:p w14:paraId="0A4AD28E" w14:textId="0F0B6EC9" w:rsidR="00F17816" w:rsidRDefault="00F17816" w:rsidP="00F17816">
            <w:pPr>
              <w:spacing w:after="0"/>
              <w:rPr>
                <w:rFonts w:ascii="Arial" w:hAnsi="Arial" w:cs="Arial"/>
                <w:lang w:val="en-GB"/>
              </w:rPr>
            </w:pPr>
            <w:r>
              <w:rPr>
                <w:rFonts w:ascii="Arial" w:hAnsi="Arial" w:cs="Arial"/>
                <w:lang w:val="en-GB"/>
              </w:rPr>
              <w:t>F4</w:t>
            </w:r>
          </w:p>
        </w:tc>
        <w:tc>
          <w:tcPr>
            <w:tcW w:w="1810" w:type="dxa"/>
            <w:tcMar>
              <w:left w:w="141" w:type="dxa"/>
            </w:tcMar>
          </w:tcPr>
          <w:p w14:paraId="737C3CBE" w14:textId="66BC8B9B" w:rsidR="00F17816" w:rsidRPr="006046AC" w:rsidRDefault="00F17816" w:rsidP="00F17816">
            <w:pPr>
              <w:spacing w:after="0"/>
              <w:rPr>
                <w:rFonts w:ascii="Arial" w:hAnsi="Arial" w:cs="Arial"/>
                <w:szCs w:val="20"/>
                <w:lang w:val="pt-BR"/>
              </w:rPr>
            </w:pPr>
            <w:r>
              <w:rPr>
                <w:rFonts w:ascii="Arial" w:hAnsi="Arial" w:cs="Arial"/>
                <w:color w:val="auto"/>
                <w:szCs w:val="20"/>
                <w:lang w:val="pt-BR"/>
              </w:rPr>
              <w:t>Page Design</w:t>
            </w:r>
          </w:p>
        </w:tc>
        <w:tc>
          <w:tcPr>
            <w:tcW w:w="1923" w:type="dxa"/>
            <w:tcMar>
              <w:left w:w="141" w:type="dxa"/>
            </w:tcMar>
          </w:tcPr>
          <w:p w14:paraId="003336D8" w14:textId="643A5FDA" w:rsidR="00F17816" w:rsidRPr="006046AC" w:rsidRDefault="00F17816" w:rsidP="00F17816">
            <w:pPr>
              <w:spacing w:after="0"/>
              <w:rPr>
                <w:rFonts w:ascii="Arial" w:hAnsi="Arial" w:cs="Arial"/>
              </w:rPr>
            </w:pPr>
            <w:del w:id="87" w:author="Thomas Mak" w:date="2019-08-20T18:36:00Z">
              <w:r w:rsidDel="008976A5">
                <w:rPr>
                  <w:rFonts w:ascii="Arial" w:hAnsi="Arial" w:cs="Arial"/>
                </w:rPr>
                <w:delText>2.25</w:delText>
              </w:r>
            </w:del>
            <w:ins w:id="88" w:author="Thomas Mak" w:date="2019-08-20T18:36:00Z">
              <w:r w:rsidR="008976A5">
                <w:rPr>
                  <w:rFonts w:ascii="Arial" w:hAnsi="Arial" w:cs="Arial"/>
                </w:rPr>
                <w:t>1.5</w:t>
              </w:r>
            </w:ins>
          </w:p>
        </w:tc>
        <w:tc>
          <w:tcPr>
            <w:tcW w:w="1925" w:type="dxa"/>
            <w:tcMar>
              <w:left w:w="141" w:type="dxa"/>
            </w:tcMar>
          </w:tcPr>
          <w:p w14:paraId="47CBACA6" w14:textId="2ACCF4B2" w:rsidR="00F17816" w:rsidRPr="006046AC" w:rsidRDefault="00F17816" w:rsidP="00F17816">
            <w:pPr>
              <w:spacing w:after="0"/>
              <w:rPr>
                <w:rFonts w:ascii="Arial" w:hAnsi="Arial" w:cs="Arial"/>
              </w:rPr>
            </w:pPr>
            <w:r>
              <w:rPr>
                <w:rFonts w:ascii="Arial" w:hAnsi="Arial" w:cs="Arial"/>
              </w:rPr>
              <w:t>0</w:t>
            </w:r>
          </w:p>
        </w:tc>
        <w:tc>
          <w:tcPr>
            <w:tcW w:w="1923" w:type="dxa"/>
            <w:tcMar>
              <w:left w:w="141" w:type="dxa"/>
            </w:tcMar>
          </w:tcPr>
          <w:p w14:paraId="6BAB2E46" w14:textId="5255B8C3" w:rsidR="00F17816" w:rsidRPr="006046AC" w:rsidRDefault="008847A5" w:rsidP="00F17816">
            <w:pPr>
              <w:spacing w:after="0"/>
              <w:rPr>
                <w:rFonts w:ascii="Arial" w:hAnsi="Arial" w:cs="Arial"/>
              </w:rPr>
            </w:pPr>
            <w:ins w:id="89" w:author="Thomas Mak" w:date="2019-08-20T18:38:00Z">
              <w:r>
                <w:rPr>
                  <w:rFonts w:ascii="Arial" w:hAnsi="Arial" w:cs="Arial"/>
                </w:rPr>
                <w:t>1.5</w:t>
              </w:r>
            </w:ins>
            <w:del w:id="90" w:author="Thomas Mak" w:date="2019-08-20T18:38:00Z">
              <w:r w:rsidR="00F17816" w:rsidDel="008847A5">
                <w:rPr>
                  <w:rFonts w:ascii="Arial" w:hAnsi="Arial" w:cs="Arial"/>
                </w:rPr>
                <w:delText>2.25</w:delText>
              </w:r>
            </w:del>
          </w:p>
        </w:tc>
      </w:tr>
      <w:tr w:rsidR="00F17816" w14:paraId="63AE853C" w14:textId="77777777" w:rsidTr="003F35CA">
        <w:tc>
          <w:tcPr>
            <w:tcW w:w="2037" w:type="dxa"/>
            <w:tcMar>
              <w:left w:w="141" w:type="dxa"/>
            </w:tcMar>
          </w:tcPr>
          <w:p w14:paraId="52B97D14" w14:textId="29932495" w:rsidR="00F17816" w:rsidRDefault="00F17816" w:rsidP="00F17816">
            <w:pPr>
              <w:spacing w:after="0"/>
              <w:rPr>
                <w:rFonts w:ascii="Arial" w:hAnsi="Arial" w:cs="Arial"/>
                <w:lang w:val="en-GB"/>
              </w:rPr>
            </w:pPr>
            <w:r>
              <w:rPr>
                <w:rFonts w:ascii="Arial" w:hAnsi="Arial" w:cs="Arial"/>
                <w:lang w:val="en-GB"/>
              </w:rPr>
              <w:lastRenderedPageBreak/>
              <w:t>F5</w:t>
            </w:r>
          </w:p>
        </w:tc>
        <w:tc>
          <w:tcPr>
            <w:tcW w:w="1810" w:type="dxa"/>
            <w:tcMar>
              <w:left w:w="141" w:type="dxa"/>
            </w:tcMar>
          </w:tcPr>
          <w:p w14:paraId="31003A50" w14:textId="0CEF36E2" w:rsidR="00F17816" w:rsidRPr="006046AC" w:rsidRDefault="00F17816" w:rsidP="00F17816">
            <w:pPr>
              <w:spacing w:after="0"/>
              <w:rPr>
                <w:rFonts w:ascii="Arial" w:hAnsi="Arial" w:cs="Arial"/>
                <w:szCs w:val="20"/>
                <w:lang w:val="pt-BR"/>
              </w:rPr>
            </w:pPr>
            <w:r>
              <w:rPr>
                <w:rFonts w:ascii="Arial" w:hAnsi="Arial" w:cs="Arial"/>
                <w:szCs w:val="20"/>
                <w:lang w:val="pt-BR"/>
              </w:rPr>
              <w:t xml:space="preserve">Target </w:t>
            </w:r>
            <w:proofErr w:type="spellStart"/>
            <w:r>
              <w:rPr>
                <w:rFonts w:ascii="Arial" w:hAnsi="Arial" w:cs="Arial"/>
                <w:szCs w:val="20"/>
                <w:lang w:val="pt-BR"/>
              </w:rPr>
              <w:t>Audience</w:t>
            </w:r>
            <w:proofErr w:type="spellEnd"/>
          </w:p>
        </w:tc>
        <w:tc>
          <w:tcPr>
            <w:tcW w:w="1923" w:type="dxa"/>
            <w:tcMar>
              <w:left w:w="141" w:type="dxa"/>
            </w:tcMar>
          </w:tcPr>
          <w:p w14:paraId="70C9E4ED" w14:textId="3B58379E" w:rsidR="00F17816" w:rsidRPr="006046AC" w:rsidRDefault="00F17816" w:rsidP="00F17816">
            <w:pPr>
              <w:spacing w:after="0"/>
              <w:rPr>
                <w:rFonts w:ascii="Arial" w:hAnsi="Arial" w:cs="Arial"/>
              </w:rPr>
            </w:pPr>
            <w:r>
              <w:rPr>
                <w:rFonts w:ascii="Arial" w:hAnsi="Arial" w:cs="Arial"/>
              </w:rPr>
              <w:t>2.25</w:t>
            </w:r>
          </w:p>
        </w:tc>
        <w:tc>
          <w:tcPr>
            <w:tcW w:w="1925" w:type="dxa"/>
            <w:tcMar>
              <w:left w:w="141" w:type="dxa"/>
            </w:tcMar>
          </w:tcPr>
          <w:p w14:paraId="0C605E73" w14:textId="425A6923" w:rsidR="00F17816" w:rsidRPr="006046AC" w:rsidRDefault="00F17816" w:rsidP="00F17816">
            <w:pPr>
              <w:spacing w:after="0"/>
              <w:rPr>
                <w:rFonts w:ascii="Arial" w:hAnsi="Arial" w:cs="Arial"/>
              </w:rPr>
            </w:pPr>
            <w:r>
              <w:rPr>
                <w:rFonts w:ascii="Arial" w:hAnsi="Arial" w:cs="Arial"/>
              </w:rPr>
              <w:t>0</w:t>
            </w:r>
          </w:p>
        </w:tc>
        <w:tc>
          <w:tcPr>
            <w:tcW w:w="1923" w:type="dxa"/>
            <w:tcMar>
              <w:left w:w="141" w:type="dxa"/>
            </w:tcMar>
          </w:tcPr>
          <w:p w14:paraId="6814091D" w14:textId="284558E3" w:rsidR="00F17816" w:rsidRPr="006046AC" w:rsidRDefault="00F17816" w:rsidP="00F17816">
            <w:pPr>
              <w:spacing w:after="0"/>
              <w:rPr>
                <w:rFonts w:ascii="Arial" w:hAnsi="Arial" w:cs="Arial"/>
              </w:rPr>
            </w:pPr>
            <w:r>
              <w:rPr>
                <w:rFonts w:ascii="Arial" w:hAnsi="Arial" w:cs="Arial"/>
              </w:rPr>
              <w:t>2.25</w:t>
            </w:r>
          </w:p>
        </w:tc>
      </w:tr>
    </w:tbl>
    <w:p w14:paraId="6766BF7D" w14:textId="77777777" w:rsidR="009D65C1" w:rsidRPr="00453B91" w:rsidRDefault="009D65C1" w:rsidP="009D65C1">
      <w:pPr>
        <w:spacing w:after="80"/>
        <w:rPr>
          <w:rFonts w:ascii="Arial" w:hAnsi="Arial"/>
          <w:lang w:val="en-GB"/>
        </w:rPr>
      </w:pPr>
    </w:p>
    <w:p w14:paraId="6BCD1DF0" w14:textId="77777777" w:rsidR="009D65C1" w:rsidRDefault="009D65C1" w:rsidP="009D65C1">
      <w:pPr>
        <w:pStyle w:val="ListBullet"/>
        <w:numPr>
          <w:ilvl w:val="0"/>
          <w:numId w:val="0"/>
        </w:numPr>
        <w:ind w:left="284" w:hanging="284"/>
        <w:rPr>
          <w:b/>
        </w:rPr>
      </w:pPr>
    </w:p>
    <w:bookmarkEnd w:id="0"/>
    <w:bookmarkEnd w:id="1"/>
    <w:bookmarkEnd w:id="8"/>
    <w:bookmarkEnd w:id="9"/>
    <w:p w14:paraId="4809DF0A" w14:textId="77777777" w:rsidR="00453B91" w:rsidRDefault="00453B91" w:rsidP="00453B91">
      <w:pPr>
        <w:pStyle w:val="ListBullet"/>
        <w:numPr>
          <w:ilvl w:val="0"/>
          <w:numId w:val="0"/>
        </w:numPr>
        <w:ind w:left="284" w:hanging="284"/>
        <w:rPr>
          <w:b/>
        </w:rPr>
      </w:pPr>
    </w:p>
    <w:sectPr w:rsidR="00453B91" w:rsidSect="00D2122D">
      <w:pgSz w:w="11906" w:h="16838" w:code="9"/>
      <w:pgMar w:top="2268" w:right="1134" w:bottom="1544" w:left="1134" w:header="1134" w:footer="4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6E4F6" w14:textId="77777777" w:rsidR="00AF6AF8" w:rsidRDefault="00AF6AF8" w:rsidP="00313492">
      <w:r>
        <w:separator/>
      </w:r>
    </w:p>
    <w:p w14:paraId="64BAA4C1" w14:textId="77777777" w:rsidR="00AF6AF8" w:rsidRDefault="00AF6AF8" w:rsidP="00313492"/>
    <w:p w14:paraId="674F75D3" w14:textId="77777777" w:rsidR="00AF6AF8" w:rsidRDefault="00AF6AF8"/>
    <w:p w14:paraId="6E680733" w14:textId="77777777" w:rsidR="00AF6AF8" w:rsidRDefault="00AF6AF8"/>
    <w:p w14:paraId="27E930C8" w14:textId="77777777" w:rsidR="00AF6AF8" w:rsidRDefault="00AF6AF8" w:rsidP="00887C3D"/>
    <w:p w14:paraId="380128DF" w14:textId="77777777" w:rsidR="00AF6AF8" w:rsidRDefault="00AF6AF8" w:rsidP="00887C3D"/>
  </w:endnote>
  <w:endnote w:type="continuationSeparator" w:id="0">
    <w:p w14:paraId="02990EFC" w14:textId="77777777" w:rsidR="00AF6AF8" w:rsidRDefault="00AF6AF8" w:rsidP="00313492">
      <w:r>
        <w:continuationSeparator/>
      </w:r>
    </w:p>
    <w:p w14:paraId="44E09ABC" w14:textId="77777777" w:rsidR="00AF6AF8" w:rsidRDefault="00AF6AF8" w:rsidP="00313492"/>
    <w:p w14:paraId="779CF92F" w14:textId="77777777" w:rsidR="00AF6AF8" w:rsidRDefault="00AF6AF8"/>
    <w:p w14:paraId="5C107D94" w14:textId="77777777" w:rsidR="00AF6AF8" w:rsidRDefault="00AF6AF8"/>
    <w:p w14:paraId="7FAE7A31" w14:textId="77777777" w:rsidR="00AF6AF8" w:rsidRDefault="00AF6AF8" w:rsidP="00887C3D"/>
    <w:p w14:paraId="6392AB6D" w14:textId="77777777" w:rsidR="00AF6AF8" w:rsidRDefault="00AF6AF8" w:rsidP="00887C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rutiger LT Com 55 Roman">
    <w:altName w:val="Calibri"/>
    <w:panose1 w:val="020B0604020202020204"/>
    <w:charset w:val="00"/>
    <w:family w:val="swiss"/>
    <w:pitch w:val="variable"/>
    <w:sig w:usb0="800000AF" w:usb1="5000204A" w:usb2="00000000" w:usb3="00000000" w:csb0="0000009B" w:csb1="00000000"/>
  </w:font>
  <w:font w:name="Frutiger LT Com 45 Light">
    <w:altName w:val="Calibri"/>
    <w:panose1 w:val="020B0604020202020204"/>
    <w:charset w:val="00"/>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pitch w:val="variable"/>
    <w:sig w:usb0="E0002AFF" w:usb1="C0007841"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Inria Serif">
    <w:altName w:val="Calibri"/>
    <w:panose1 w:val="020B0604020202020204"/>
    <w:charset w:val="00"/>
    <w:family w:val="auto"/>
    <w:pitch w:val="variable"/>
    <w:sig w:usb0="A00000AF" w:usb1="5000604B" w:usb2="00000000" w:usb3="00000000" w:csb0="00000093" w:csb1="00000000"/>
  </w:font>
  <w:font w:name="Times New Roman (Body CS)">
    <w:altName w:val="Times New Roman"/>
    <w:panose1 w:val="020B0604020202020204"/>
    <w:charset w:val="00"/>
    <w:family w:val="roman"/>
    <w:pitch w:val="variable"/>
    <w:sig w:usb0="E0002AFF" w:usb1="C0007841" w:usb2="00000009" w:usb3="00000000" w:csb0="000001FF" w:csb1="00000000"/>
  </w:font>
  <w:font w:name="Frutiger LT Com 65">
    <w:panose1 w:val="020B0604020202020204"/>
    <w:charset w:val="4D"/>
    <w:family w:val="swiss"/>
    <w:pitch w:val="variable"/>
    <w:sig w:usb0="8000002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1"/>
      <w:tblW w:w="9930" w:type="dxa"/>
      <w:tblBorders>
        <w:top w:val="single" w:sz="48" w:space="0" w:color="003B5C"/>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3686"/>
      <w:gridCol w:w="2410"/>
      <w:gridCol w:w="3834"/>
    </w:tblGrid>
    <w:tr w:rsidR="00D2122D" w:rsidRPr="00D2122D" w14:paraId="52C794DD" w14:textId="77777777" w:rsidTr="00453B91">
      <w:trPr>
        <w:trHeight w:val="381"/>
      </w:trPr>
      <w:tc>
        <w:tcPr>
          <w:tcW w:w="3686" w:type="dxa"/>
          <w:tcBorders>
            <w:top w:val="single" w:sz="48" w:space="0" w:color="003B5C"/>
            <w:left w:val="nil"/>
            <w:bottom w:val="nil"/>
            <w:right w:val="nil"/>
          </w:tcBorders>
          <w:vAlign w:val="center"/>
          <w:hideMark/>
        </w:tcPr>
        <w:p w14:paraId="3EF07D5A" w14:textId="1F3ACC14" w:rsidR="00453B91" w:rsidRDefault="00453B91" w:rsidP="00D2122D">
          <w:pPr>
            <w:tabs>
              <w:tab w:val="center" w:pos="4513"/>
              <w:tab w:val="right" w:pos="9026"/>
            </w:tabs>
            <w:spacing w:after="0"/>
            <w:rPr>
              <w:rFonts w:ascii="Frutiger LT Com 45 Light" w:hAnsi="Frutiger LT Com 45 Light"/>
              <w:sz w:val="14"/>
            </w:rPr>
          </w:pPr>
          <w:r>
            <w:rPr>
              <w:rFonts w:ascii="Frutiger LT Com 45 Light" w:hAnsi="Frutiger LT Com 45 Light"/>
              <w:sz w:val="14"/>
            </w:rPr>
            <w:t xml:space="preserve">Date: </w:t>
          </w:r>
          <w:r w:rsidR="0069778C">
            <w:rPr>
              <w:rFonts w:ascii="Frutiger LT Com 45 Light" w:hAnsi="Frutiger LT Com 45 Light"/>
              <w:sz w:val="14"/>
            </w:rPr>
            <w:t>13</w:t>
          </w:r>
          <w:r>
            <w:rPr>
              <w:rFonts w:ascii="Frutiger LT Com 45 Light" w:hAnsi="Frutiger LT Com 45 Light"/>
              <w:sz w:val="14"/>
            </w:rPr>
            <w:t>.0</w:t>
          </w:r>
          <w:r w:rsidR="007A294B">
            <w:rPr>
              <w:rFonts w:ascii="Frutiger LT Com 45 Light" w:hAnsi="Frutiger LT Com 45 Light"/>
              <w:sz w:val="14"/>
            </w:rPr>
            <w:t>8</w:t>
          </w:r>
          <w:r w:rsidRPr="00D2122D">
            <w:rPr>
              <w:rFonts w:ascii="Frutiger LT Com 45 Light" w:hAnsi="Frutiger LT Com 45 Light"/>
              <w:sz w:val="14"/>
            </w:rPr>
            <w:t>.19</w:t>
          </w:r>
        </w:p>
        <w:p w14:paraId="53812AFB" w14:textId="510536CC" w:rsidR="00D2122D" w:rsidRPr="00D2122D" w:rsidRDefault="00453B91" w:rsidP="00D2122D">
          <w:pPr>
            <w:tabs>
              <w:tab w:val="center" w:pos="4513"/>
              <w:tab w:val="right" w:pos="9026"/>
            </w:tabs>
            <w:spacing w:after="0"/>
            <w:rPr>
              <w:rFonts w:ascii="Frutiger LT Com 45 Light" w:hAnsi="Frutiger LT Com 45 Light"/>
              <w:sz w:val="14"/>
            </w:rPr>
          </w:pPr>
          <w:r>
            <w:rPr>
              <w:rFonts w:ascii="Frutiger LT Com 45 Light" w:hAnsi="Frutiger LT Com 45 Light"/>
              <w:sz w:val="14"/>
            </w:rPr>
            <w:t>WSC2019_TP</w:t>
          </w:r>
          <w:r w:rsidR="0069778C">
            <w:rPr>
              <w:rFonts w:ascii="Frutiger LT Com 45 Light" w:hAnsi="Frutiger LT Com 45 Light"/>
              <w:sz w:val="14"/>
            </w:rPr>
            <w:t>17</w:t>
          </w:r>
          <w:r>
            <w:rPr>
              <w:rFonts w:ascii="Frutiger LT Com 45 Light" w:hAnsi="Frutiger LT Com 45 Light"/>
              <w:sz w:val="14"/>
            </w:rPr>
            <w:t>_EN</w:t>
          </w:r>
          <w:r w:rsidR="0069778C">
            <w:rPr>
              <w:rFonts w:ascii="Frutiger LT Com 45 Light" w:hAnsi="Frutiger LT Com 45 Light"/>
              <w:sz w:val="14"/>
            </w:rPr>
            <w:t>_Design_and_Frontend</w:t>
          </w:r>
        </w:p>
      </w:tc>
      <w:tc>
        <w:tcPr>
          <w:tcW w:w="2410" w:type="dxa"/>
          <w:tcBorders>
            <w:top w:val="single" w:sz="48" w:space="0" w:color="003B5C"/>
            <w:left w:val="nil"/>
            <w:bottom w:val="nil"/>
            <w:right w:val="nil"/>
          </w:tcBorders>
          <w:vAlign w:val="center"/>
          <w:hideMark/>
        </w:tcPr>
        <w:p w14:paraId="2D67164B" w14:textId="72589964" w:rsidR="00D2122D" w:rsidRDefault="00D2122D" w:rsidP="00453B91">
          <w:pPr>
            <w:tabs>
              <w:tab w:val="center" w:pos="4513"/>
              <w:tab w:val="right" w:pos="9026"/>
            </w:tabs>
            <w:spacing w:after="0"/>
            <w:jc w:val="center"/>
            <w:rPr>
              <w:rFonts w:ascii="Frutiger LT Com 45 Light" w:hAnsi="Frutiger LT Com 45 Light"/>
              <w:sz w:val="14"/>
            </w:rPr>
          </w:pPr>
          <w:r w:rsidRPr="00D2122D">
            <w:rPr>
              <w:rFonts w:ascii="Frutiger LT Com 45 Light" w:hAnsi="Frutiger LT Com 45 Light"/>
              <w:sz w:val="14"/>
            </w:rPr>
            <w:t xml:space="preserve">Version: </w:t>
          </w:r>
          <w:r w:rsidR="00453B91">
            <w:rPr>
              <w:rFonts w:ascii="Frutiger LT Com 45 Light" w:hAnsi="Frutiger LT Com 45 Light"/>
              <w:sz w:val="14"/>
            </w:rPr>
            <w:t xml:space="preserve">1.0     </w:t>
          </w:r>
        </w:p>
        <w:p w14:paraId="3C424F4F" w14:textId="64C24484" w:rsidR="00453B91" w:rsidRPr="00D2122D" w:rsidRDefault="00453B91" w:rsidP="00453B91">
          <w:pPr>
            <w:tabs>
              <w:tab w:val="center" w:pos="4513"/>
              <w:tab w:val="right" w:pos="9026"/>
            </w:tabs>
            <w:spacing w:after="0"/>
            <w:jc w:val="center"/>
            <w:rPr>
              <w:rFonts w:ascii="Frutiger LT Com 45 Light" w:hAnsi="Frutiger LT Com 45 Light"/>
              <w:sz w:val="14"/>
            </w:rPr>
          </w:pPr>
          <w:r>
            <w:rPr>
              <w:rFonts w:ascii="Frutiger LT Com 45 Light" w:hAnsi="Frutiger LT Com 45 Light"/>
              <w:sz w:val="14"/>
            </w:rPr>
            <w:t>© WorldSkills International</w:t>
          </w:r>
        </w:p>
      </w:tc>
      <w:tc>
        <w:tcPr>
          <w:tcW w:w="3834" w:type="dxa"/>
          <w:tcBorders>
            <w:top w:val="single" w:sz="48" w:space="0" w:color="003B5C"/>
            <w:left w:val="nil"/>
            <w:bottom w:val="nil"/>
            <w:right w:val="nil"/>
          </w:tcBorders>
          <w:vAlign w:val="center"/>
          <w:hideMark/>
        </w:tcPr>
        <w:p w14:paraId="56E964A9" w14:textId="77777777" w:rsidR="00D2122D" w:rsidRPr="00D2122D" w:rsidRDefault="00D2122D" w:rsidP="00D2122D">
          <w:pPr>
            <w:tabs>
              <w:tab w:val="center" w:pos="4513"/>
              <w:tab w:val="right" w:pos="9026"/>
            </w:tabs>
            <w:spacing w:after="0"/>
            <w:jc w:val="right"/>
            <w:rPr>
              <w:rFonts w:ascii="Frutiger LT Com 45 Light" w:hAnsi="Frutiger LT Com 45 Light"/>
              <w:sz w:val="14"/>
            </w:rPr>
          </w:pP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PAGE   \* MERGEFORMAT </w:instrText>
          </w:r>
          <w:r w:rsidRPr="00D2122D">
            <w:rPr>
              <w:rFonts w:ascii="Frutiger LT Com 45 Light" w:hAnsi="Frutiger LT Com 45 Light"/>
              <w:sz w:val="14"/>
            </w:rPr>
            <w:fldChar w:fldCharType="separate"/>
          </w:r>
          <w:r w:rsidRPr="00D2122D">
            <w:rPr>
              <w:rFonts w:ascii="Frutiger LT Com 45 Light" w:hAnsi="Frutiger LT Com 45 Light"/>
              <w:noProof/>
              <w:sz w:val="14"/>
            </w:rPr>
            <w:t>2</w:t>
          </w:r>
          <w:r w:rsidRPr="00D2122D">
            <w:rPr>
              <w:rFonts w:ascii="Frutiger LT Com 45 Light" w:hAnsi="Frutiger LT Com 45 Light"/>
              <w:sz w:val="14"/>
            </w:rPr>
            <w:fldChar w:fldCharType="end"/>
          </w:r>
          <w:r w:rsidRPr="00D2122D">
            <w:rPr>
              <w:rFonts w:ascii="Frutiger LT Com 45 Light" w:hAnsi="Frutiger LT Com 45 Light"/>
              <w:sz w:val="14"/>
            </w:rPr>
            <w:t xml:space="preserve"> of </w:t>
          </w: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NUMPAGES   \* MERGEFORMAT </w:instrText>
          </w:r>
          <w:r w:rsidRPr="00D2122D">
            <w:rPr>
              <w:rFonts w:ascii="Frutiger LT Com 45 Light" w:hAnsi="Frutiger LT Com 45 Light"/>
              <w:sz w:val="14"/>
            </w:rPr>
            <w:fldChar w:fldCharType="separate"/>
          </w:r>
          <w:r w:rsidRPr="00D2122D">
            <w:rPr>
              <w:rFonts w:ascii="Frutiger LT Com 45 Light" w:hAnsi="Frutiger LT Com 45 Light"/>
              <w:noProof/>
              <w:sz w:val="14"/>
            </w:rPr>
            <w:t>2</w:t>
          </w:r>
          <w:r w:rsidRPr="00D2122D">
            <w:rPr>
              <w:rFonts w:ascii="Frutiger LT Com 45 Light" w:hAnsi="Frutiger LT Com 45 Light"/>
              <w:noProof/>
              <w:sz w:val="14"/>
            </w:rPr>
            <w:fldChar w:fldCharType="end"/>
          </w:r>
        </w:p>
      </w:tc>
    </w:tr>
  </w:tbl>
  <w:p w14:paraId="4DA6CA96" w14:textId="77777777" w:rsidR="002D07E2" w:rsidRPr="006A388C" w:rsidRDefault="002D07E2" w:rsidP="006A38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7230A" w14:textId="14F12673" w:rsidR="00AE528B" w:rsidRPr="00453B91" w:rsidRDefault="00453B91" w:rsidP="007575B9">
    <w:pPr>
      <w:pStyle w:val="Footer"/>
      <w:rPr>
        <w:lang w:val="en-AU"/>
      </w:rPr>
    </w:pPr>
    <w:r>
      <w:rPr>
        <w:lang w:val="en-AU"/>
      </w:rPr>
      <w:t>WSC2019_TP</w:t>
    </w:r>
    <w:r w:rsidR="0069778C">
      <w:rPr>
        <w:lang w:val="en-AU"/>
      </w:rPr>
      <w:t>17</w:t>
    </w:r>
    <w:r>
      <w:rPr>
        <w:lang w:val="en-AU"/>
      </w:rPr>
      <w:t>_EN</w:t>
    </w:r>
    <w:r w:rsidR="0069778C">
      <w:rPr>
        <w:lang w:val="en-AU"/>
      </w:rPr>
      <w:t>_Design_and_Frontend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7446E" w14:textId="77777777" w:rsidR="00AF6AF8" w:rsidRDefault="00AF6AF8">
      <w:r>
        <w:separator/>
      </w:r>
    </w:p>
    <w:p w14:paraId="10990EE6" w14:textId="77777777" w:rsidR="00AF6AF8" w:rsidRDefault="00AF6AF8"/>
    <w:p w14:paraId="5ADD466D" w14:textId="77777777" w:rsidR="00AF6AF8" w:rsidRDefault="00AF6AF8" w:rsidP="00887C3D"/>
    <w:p w14:paraId="75E39843" w14:textId="77777777" w:rsidR="00AF6AF8" w:rsidRDefault="00AF6AF8" w:rsidP="00887C3D"/>
  </w:footnote>
  <w:footnote w:type="continuationSeparator" w:id="0">
    <w:p w14:paraId="5E5C4F6E" w14:textId="77777777" w:rsidR="00AF6AF8" w:rsidRDefault="00AF6AF8" w:rsidP="00313492">
      <w:r>
        <w:continuationSeparator/>
      </w:r>
    </w:p>
    <w:p w14:paraId="166010AC" w14:textId="77777777" w:rsidR="00AF6AF8" w:rsidRDefault="00AF6AF8" w:rsidP="00313492"/>
    <w:p w14:paraId="7E6C4490" w14:textId="77777777" w:rsidR="00AF6AF8" w:rsidRDefault="00AF6AF8"/>
    <w:p w14:paraId="1A8F3D5A" w14:textId="77777777" w:rsidR="00AF6AF8" w:rsidRDefault="00AF6AF8"/>
    <w:p w14:paraId="0431750C" w14:textId="77777777" w:rsidR="00AF6AF8" w:rsidRDefault="00AF6AF8" w:rsidP="00887C3D"/>
    <w:p w14:paraId="78640E8B" w14:textId="77777777" w:rsidR="00AF6AF8" w:rsidRDefault="00AF6AF8" w:rsidP="00887C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8C594" w14:textId="77777777" w:rsidR="006E26EF" w:rsidRDefault="00294DA2" w:rsidP="00313492">
    <w:pPr>
      <w:pStyle w:val="Header"/>
    </w:pPr>
    <w:r w:rsidRPr="007866C8">
      <w:rPr>
        <w:noProof/>
        <w:sz w:val="16"/>
        <w:szCs w:val="16"/>
      </w:rPr>
      <w:drawing>
        <wp:anchor distT="0" distB="0" distL="114300" distR="114300" simplePos="0" relativeHeight="251663360" behindDoc="1" locked="0" layoutInCell="1" allowOverlap="1" wp14:anchorId="737CDA30" wp14:editId="17CB5388">
          <wp:simplePos x="0" y="0"/>
          <wp:positionH relativeFrom="page">
            <wp:posOffset>6059805</wp:posOffset>
          </wp:positionH>
          <wp:positionV relativeFrom="page">
            <wp:posOffset>720090</wp:posOffset>
          </wp:positionV>
          <wp:extent cx="784800" cy="460800"/>
          <wp:effectExtent l="0" t="0" r="317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1"/>
                  <a:stretch>
                    <a:fillRect/>
                  </a:stretch>
                </pic:blipFill>
                <pic:spPr>
                  <a:xfrm>
                    <a:off x="0" y="0"/>
                    <a:ext cx="784800" cy="460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7B6E7" w14:textId="77777777" w:rsidR="006E1EA4" w:rsidRDefault="002057EF">
    <w:pPr>
      <w:pStyle w:val="Header"/>
    </w:pPr>
    <w:r>
      <w:rPr>
        <w:noProof/>
      </w:rPr>
      <w:drawing>
        <wp:anchor distT="0" distB="0" distL="114300" distR="114300" simplePos="0" relativeHeight="251666432" behindDoc="1" locked="0" layoutInCell="1" allowOverlap="1" wp14:anchorId="6E50580D" wp14:editId="5F6F949C">
          <wp:simplePos x="0" y="0"/>
          <wp:positionH relativeFrom="page">
            <wp:posOffset>0</wp:posOffset>
          </wp:positionH>
          <wp:positionV relativeFrom="page">
            <wp:posOffset>0</wp:posOffset>
          </wp:positionV>
          <wp:extent cx="7545600" cy="10666800"/>
          <wp:effectExtent l="0" t="0" r="0"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
                  <a:stretch>
                    <a:fillRect/>
                  </a:stretch>
                </pic:blipFill>
                <pic:spPr>
                  <a:xfrm>
                    <a:off x="0" y="0"/>
                    <a:ext cx="75456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1E82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E8AB1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8A79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9818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2E39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05AE20A8"/>
    <w:multiLevelType w:val="multilevel"/>
    <w:tmpl w:val="21E843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CBC37E9"/>
    <w:multiLevelType w:val="multilevel"/>
    <w:tmpl w:val="21E843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AFF6E9C"/>
    <w:multiLevelType w:val="multilevel"/>
    <w:tmpl w:val="A00A1864"/>
    <w:styleLink w:val="ListNumbers"/>
    <w:lvl w:ilvl="0">
      <w:start w:val="1"/>
      <w:numFmt w:val="decimal"/>
      <w:pStyle w:val="ListNumber"/>
      <w:lvlText w:val="%1."/>
      <w:lvlJc w:val="left"/>
      <w:pPr>
        <w:ind w:left="284" w:hanging="284"/>
      </w:pPr>
      <w:rPr>
        <w:rFonts w:hint="default"/>
      </w:rPr>
    </w:lvl>
    <w:lvl w:ilvl="1">
      <w:start w:val="1"/>
      <w:numFmt w:val="lowerLetter"/>
      <w:pStyle w:val="ListNumber2"/>
      <w:lvlText w:val="(%2)"/>
      <w:lvlJc w:val="left"/>
      <w:pPr>
        <w:ind w:left="568" w:hanging="284"/>
      </w:pPr>
      <w:rPr>
        <w:rFonts w:hint="default"/>
      </w:rPr>
    </w:lvl>
    <w:lvl w:ilvl="2">
      <w:start w:val="1"/>
      <w:numFmt w:val="lowerRoman"/>
      <w:pStyle w:val="ListNumber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5" w15:restartNumberingAfterBreak="0">
    <w:nsid w:val="1FC177F1"/>
    <w:multiLevelType w:val="multilevel"/>
    <w:tmpl w:val="7954FA08"/>
    <w:lvl w:ilvl="0">
      <w:start w:val="1"/>
      <w:numFmt w:val="none"/>
      <w:pStyle w:val="TOC1"/>
      <w:suff w:val="nothing"/>
      <w:lvlText w:val="%1"/>
      <w:lvlJc w:val="left"/>
      <w:pPr>
        <w:ind w:left="0" w:firstLine="0"/>
      </w:pPr>
      <w:rPr>
        <w:rFonts w:hint="default"/>
      </w:rPr>
    </w:lvl>
    <w:lvl w:ilvl="1">
      <w:start w:val="1"/>
      <w:numFmt w:val="none"/>
      <w:pStyle w:val="TOC2"/>
      <w:suff w:val="nothing"/>
      <w:lvlText w:val=""/>
      <w:lvlJc w:val="left"/>
      <w:pPr>
        <w:ind w:left="0" w:firstLine="0"/>
      </w:pPr>
      <w:rPr>
        <w:rFonts w:hint="default"/>
      </w:rPr>
    </w:lvl>
    <w:lvl w:ilvl="2">
      <w:start w:val="1"/>
      <w:numFmt w:val="none"/>
      <w:pStyle w:val="TOC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202A2610"/>
    <w:multiLevelType w:val="multilevel"/>
    <w:tmpl w:val="DD963F12"/>
    <w:styleLink w:val="ListBullets"/>
    <w:lvl w:ilvl="0">
      <w:start w:val="1"/>
      <w:numFmt w:val="bullet"/>
      <w:pStyle w:val="ListBullet"/>
      <w:lvlText w:val=""/>
      <w:lvlJc w:val="left"/>
      <w:pPr>
        <w:ind w:left="284" w:hanging="284"/>
      </w:pPr>
      <w:rPr>
        <w:rFonts w:ascii="Symbol" w:hAnsi="Symbol" w:hint="default"/>
      </w:rPr>
    </w:lvl>
    <w:lvl w:ilvl="1">
      <w:start w:val="1"/>
      <w:numFmt w:val="bullet"/>
      <w:pStyle w:val="ListBullet2"/>
      <w:lvlText w:val=""/>
      <w:lvlJc w:val="left"/>
      <w:pPr>
        <w:ind w:left="568" w:hanging="284"/>
      </w:pPr>
      <w:rPr>
        <w:rFonts w:ascii="Symbol" w:hAnsi="Symbol" w:hint="default"/>
      </w:rPr>
    </w:lvl>
    <w:lvl w:ilvl="2">
      <w:start w:val="1"/>
      <w:numFmt w:val="bullet"/>
      <w:pStyle w:val="ListBullet3"/>
      <w:lvlText w:val=""/>
      <w:lvlJc w:val="left"/>
      <w:pPr>
        <w:ind w:left="852" w:hanging="284"/>
      </w:pPr>
      <w:rPr>
        <w:rFonts w:ascii="Symbol" w:hAnsi="Symbol" w:hint="default"/>
      </w:rPr>
    </w:lvl>
    <w:lvl w:ilvl="3">
      <w:start w:val="1"/>
      <w:numFmt w:val="bullet"/>
      <w:pStyle w:val="ListBullet4"/>
      <w:lvlText w:val=""/>
      <w:lvlJc w:val="left"/>
      <w:pPr>
        <w:ind w:left="1136" w:hanging="284"/>
      </w:pPr>
      <w:rPr>
        <w:rFonts w:ascii="Symbol" w:hAnsi="Symbol" w:hint="default"/>
      </w:rPr>
    </w:lvl>
    <w:lvl w:ilvl="4">
      <w:start w:val="1"/>
      <w:numFmt w:val="bullet"/>
      <w:pStyle w:val="ListBullet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7" w15:restartNumberingAfterBreak="0">
    <w:nsid w:val="2ACA410D"/>
    <w:multiLevelType w:val="hybridMultilevel"/>
    <w:tmpl w:val="3034A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BD586B"/>
    <w:multiLevelType w:val="hybridMultilevel"/>
    <w:tmpl w:val="8948F46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AB15191"/>
    <w:multiLevelType w:val="hybridMultilevel"/>
    <w:tmpl w:val="8948F46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546FE1"/>
    <w:multiLevelType w:val="multilevel"/>
    <w:tmpl w:val="7E3C4E74"/>
    <w:lvl w:ilvl="0">
      <w:start w:val="1"/>
      <w:numFmt w:val="decimal"/>
      <w:lvlText w:val="%1."/>
      <w:lvlJc w:val="left"/>
      <w:pPr>
        <w:ind w:left="720" w:hanging="360"/>
      </w:pPr>
      <w:rPr>
        <w:u w:val="none"/>
        <w:lang w:val="en-G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13A54AB"/>
    <w:multiLevelType w:val="multilevel"/>
    <w:tmpl w:val="21E843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1"/>
  </w:num>
  <w:num w:numId="13">
    <w:abstractNumId w:val="20"/>
  </w:num>
  <w:num w:numId="14">
    <w:abstractNumId w:val="11"/>
    <w:lvlOverride w:ilvl="0">
      <w:startOverride w:val="1"/>
    </w:lvlOverride>
  </w:num>
  <w:num w:numId="15">
    <w:abstractNumId w:val="16"/>
  </w:num>
  <w:num w:numId="16">
    <w:abstractNumId w:val="14"/>
  </w:num>
  <w:num w:numId="17">
    <w:abstractNumId w:val="10"/>
  </w:num>
  <w:num w:numId="18">
    <w:abstractNumId w:val="24"/>
  </w:num>
  <w:num w:numId="19">
    <w:abstractNumId w:val="15"/>
  </w:num>
  <w:num w:numId="20">
    <w:abstractNumId w:val="17"/>
  </w:num>
  <w:num w:numId="21">
    <w:abstractNumId w:val="12"/>
  </w:num>
  <w:num w:numId="22">
    <w:abstractNumId w:val="13"/>
  </w:num>
  <w:num w:numId="23">
    <w:abstractNumId w:val="18"/>
  </w:num>
  <w:num w:numId="24">
    <w:abstractNumId w:val="19"/>
  </w:num>
  <w:num w:numId="25">
    <w:abstractNumId w:val="22"/>
  </w:num>
  <w:num w:numId="26">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Mak">
    <w15:presenceInfo w15:providerId="AD" w15:userId="S::thomas@cpttmmo.onmicrosoft.com::2f28ed67-a70d-4c87-8208-6ca73e7861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hideSpellingErrors/>
  <w:proofState w:spelling="clean" w:grammar="clean"/>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5D"/>
    <w:rsid w:val="00004078"/>
    <w:rsid w:val="00006EFF"/>
    <w:rsid w:val="00021530"/>
    <w:rsid w:val="00022AD5"/>
    <w:rsid w:val="0003398B"/>
    <w:rsid w:val="0003526B"/>
    <w:rsid w:val="00036A02"/>
    <w:rsid w:val="00043C31"/>
    <w:rsid w:val="00050DCE"/>
    <w:rsid w:val="00052F6D"/>
    <w:rsid w:val="00057B12"/>
    <w:rsid w:val="000657F3"/>
    <w:rsid w:val="00071AA7"/>
    <w:rsid w:val="00084C22"/>
    <w:rsid w:val="00084C56"/>
    <w:rsid w:val="000A211A"/>
    <w:rsid w:val="000A4415"/>
    <w:rsid w:val="000B18B3"/>
    <w:rsid w:val="000B3C5A"/>
    <w:rsid w:val="000B41B7"/>
    <w:rsid w:val="000C1563"/>
    <w:rsid w:val="000D576D"/>
    <w:rsid w:val="000E219D"/>
    <w:rsid w:val="000F4A5C"/>
    <w:rsid w:val="000F6B94"/>
    <w:rsid w:val="001172EF"/>
    <w:rsid w:val="00122277"/>
    <w:rsid w:val="0012553C"/>
    <w:rsid w:val="00134547"/>
    <w:rsid w:val="00156CA1"/>
    <w:rsid w:val="001571FB"/>
    <w:rsid w:val="00183BCA"/>
    <w:rsid w:val="00192D2B"/>
    <w:rsid w:val="001A545D"/>
    <w:rsid w:val="001A554B"/>
    <w:rsid w:val="001C5228"/>
    <w:rsid w:val="001C5F88"/>
    <w:rsid w:val="001C6B44"/>
    <w:rsid w:val="001D0754"/>
    <w:rsid w:val="001E4FDC"/>
    <w:rsid w:val="002057EF"/>
    <w:rsid w:val="0023097D"/>
    <w:rsid w:val="002329C3"/>
    <w:rsid w:val="00264847"/>
    <w:rsid w:val="00271388"/>
    <w:rsid w:val="002852E7"/>
    <w:rsid w:val="00294DA2"/>
    <w:rsid w:val="002951DF"/>
    <w:rsid w:val="002A14D1"/>
    <w:rsid w:val="002A314F"/>
    <w:rsid w:val="002B1320"/>
    <w:rsid w:val="002B2C0A"/>
    <w:rsid w:val="002D07E2"/>
    <w:rsid w:val="002D4A7A"/>
    <w:rsid w:val="002E44B5"/>
    <w:rsid w:val="002E5B19"/>
    <w:rsid w:val="00310983"/>
    <w:rsid w:val="003133A3"/>
    <w:rsid w:val="00313492"/>
    <w:rsid w:val="003147E8"/>
    <w:rsid w:val="0032135D"/>
    <w:rsid w:val="00340348"/>
    <w:rsid w:val="00341C27"/>
    <w:rsid w:val="00356625"/>
    <w:rsid w:val="00357CB1"/>
    <w:rsid w:val="0038099A"/>
    <w:rsid w:val="00383205"/>
    <w:rsid w:val="00385D0A"/>
    <w:rsid w:val="003B188C"/>
    <w:rsid w:val="003D18AE"/>
    <w:rsid w:val="003F4A49"/>
    <w:rsid w:val="0040746F"/>
    <w:rsid w:val="00413188"/>
    <w:rsid w:val="004131BB"/>
    <w:rsid w:val="0044136E"/>
    <w:rsid w:val="00453B91"/>
    <w:rsid w:val="004605D7"/>
    <w:rsid w:val="00462CB3"/>
    <w:rsid w:val="00472F2E"/>
    <w:rsid w:val="00475DE8"/>
    <w:rsid w:val="0049481C"/>
    <w:rsid w:val="004979A8"/>
    <w:rsid w:val="004B20F3"/>
    <w:rsid w:val="004B6102"/>
    <w:rsid w:val="004B6219"/>
    <w:rsid w:val="004C77A7"/>
    <w:rsid w:val="004D3337"/>
    <w:rsid w:val="004D4BD9"/>
    <w:rsid w:val="004E0B0C"/>
    <w:rsid w:val="00505F5C"/>
    <w:rsid w:val="00507D7C"/>
    <w:rsid w:val="00512293"/>
    <w:rsid w:val="005131B7"/>
    <w:rsid w:val="0051761D"/>
    <w:rsid w:val="00534780"/>
    <w:rsid w:val="005448B3"/>
    <w:rsid w:val="00563860"/>
    <w:rsid w:val="0056462B"/>
    <w:rsid w:val="00567BF1"/>
    <w:rsid w:val="0057294F"/>
    <w:rsid w:val="00575F7A"/>
    <w:rsid w:val="00591304"/>
    <w:rsid w:val="00591A29"/>
    <w:rsid w:val="005B6E49"/>
    <w:rsid w:val="005C1F3D"/>
    <w:rsid w:val="005C7E6F"/>
    <w:rsid w:val="005F01CC"/>
    <w:rsid w:val="005F4CBB"/>
    <w:rsid w:val="00610D35"/>
    <w:rsid w:val="00611E8B"/>
    <w:rsid w:val="00622F48"/>
    <w:rsid w:val="0062412F"/>
    <w:rsid w:val="00627E3D"/>
    <w:rsid w:val="00662BC7"/>
    <w:rsid w:val="0067352E"/>
    <w:rsid w:val="00673AA4"/>
    <w:rsid w:val="006805C1"/>
    <w:rsid w:val="00680D27"/>
    <w:rsid w:val="0069288F"/>
    <w:rsid w:val="00692D20"/>
    <w:rsid w:val="00695335"/>
    <w:rsid w:val="0069778C"/>
    <w:rsid w:val="006A388C"/>
    <w:rsid w:val="006C7996"/>
    <w:rsid w:val="006D4C36"/>
    <w:rsid w:val="006E1EA4"/>
    <w:rsid w:val="006E26EF"/>
    <w:rsid w:val="006E6145"/>
    <w:rsid w:val="006E7810"/>
    <w:rsid w:val="007004AE"/>
    <w:rsid w:val="007022AD"/>
    <w:rsid w:val="0070696E"/>
    <w:rsid w:val="0072781B"/>
    <w:rsid w:val="0075203A"/>
    <w:rsid w:val="007575B9"/>
    <w:rsid w:val="00766D9D"/>
    <w:rsid w:val="00782FB5"/>
    <w:rsid w:val="00790EFE"/>
    <w:rsid w:val="007A294B"/>
    <w:rsid w:val="007A4C1D"/>
    <w:rsid w:val="007B5DEF"/>
    <w:rsid w:val="007B7975"/>
    <w:rsid w:val="007C4BB2"/>
    <w:rsid w:val="007D24DE"/>
    <w:rsid w:val="007E70CF"/>
    <w:rsid w:val="007F212B"/>
    <w:rsid w:val="008123B7"/>
    <w:rsid w:val="008128D6"/>
    <w:rsid w:val="008362E2"/>
    <w:rsid w:val="00840836"/>
    <w:rsid w:val="008429C5"/>
    <w:rsid w:val="00860C67"/>
    <w:rsid w:val="00861273"/>
    <w:rsid w:val="008766D2"/>
    <w:rsid w:val="00880D85"/>
    <w:rsid w:val="008847A5"/>
    <w:rsid w:val="00887C3D"/>
    <w:rsid w:val="008976A5"/>
    <w:rsid w:val="00897C0B"/>
    <w:rsid w:val="008A2F66"/>
    <w:rsid w:val="008A3942"/>
    <w:rsid w:val="008B249E"/>
    <w:rsid w:val="008D4EEE"/>
    <w:rsid w:val="008F5CF8"/>
    <w:rsid w:val="008F63E2"/>
    <w:rsid w:val="00903C4D"/>
    <w:rsid w:val="00913E73"/>
    <w:rsid w:val="00917EFE"/>
    <w:rsid w:val="00926C56"/>
    <w:rsid w:val="009356C1"/>
    <w:rsid w:val="00941F91"/>
    <w:rsid w:val="0095786C"/>
    <w:rsid w:val="00966D5E"/>
    <w:rsid w:val="0098297B"/>
    <w:rsid w:val="00987A9F"/>
    <w:rsid w:val="009A51F6"/>
    <w:rsid w:val="009B26E8"/>
    <w:rsid w:val="009B789E"/>
    <w:rsid w:val="009C17BB"/>
    <w:rsid w:val="009D65C1"/>
    <w:rsid w:val="009F1300"/>
    <w:rsid w:val="009F1739"/>
    <w:rsid w:val="00A05685"/>
    <w:rsid w:val="00A07901"/>
    <w:rsid w:val="00A41770"/>
    <w:rsid w:val="00A41BA8"/>
    <w:rsid w:val="00A537FA"/>
    <w:rsid w:val="00A63788"/>
    <w:rsid w:val="00A77E62"/>
    <w:rsid w:val="00A96AFC"/>
    <w:rsid w:val="00AC0ABE"/>
    <w:rsid w:val="00AC3721"/>
    <w:rsid w:val="00AC6513"/>
    <w:rsid w:val="00AE25EA"/>
    <w:rsid w:val="00AE528B"/>
    <w:rsid w:val="00AE5E57"/>
    <w:rsid w:val="00AF6AF8"/>
    <w:rsid w:val="00B019EC"/>
    <w:rsid w:val="00B11358"/>
    <w:rsid w:val="00B40AE0"/>
    <w:rsid w:val="00B86932"/>
    <w:rsid w:val="00BB3628"/>
    <w:rsid w:val="00BC4036"/>
    <w:rsid w:val="00BE3BAD"/>
    <w:rsid w:val="00C4502C"/>
    <w:rsid w:val="00C453E7"/>
    <w:rsid w:val="00C60399"/>
    <w:rsid w:val="00C75D7A"/>
    <w:rsid w:val="00C77D08"/>
    <w:rsid w:val="00C97667"/>
    <w:rsid w:val="00CB1799"/>
    <w:rsid w:val="00CD3200"/>
    <w:rsid w:val="00CE4FC3"/>
    <w:rsid w:val="00CE5D7B"/>
    <w:rsid w:val="00CF456C"/>
    <w:rsid w:val="00D03497"/>
    <w:rsid w:val="00D04318"/>
    <w:rsid w:val="00D04BE0"/>
    <w:rsid w:val="00D103CB"/>
    <w:rsid w:val="00D2122D"/>
    <w:rsid w:val="00D21907"/>
    <w:rsid w:val="00D24679"/>
    <w:rsid w:val="00D333DE"/>
    <w:rsid w:val="00D33430"/>
    <w:rsid w:val="00D57E01"/>
    <w:rsid w:val="00D84489"/>
    <w:rsid w:val="00DA30CE"/>
    <w:rsid w:val="00DA3F51"/>
    <w:rsid w:val="00DA68E9"/>
    <w:rsid w:val="00DA76FB"/>
    <w:rsid w:val="00DE0868"/>
    <w:rsid w:val="00DE1B5A"/>
    <w:rsid w:val="00DF25B9"/>
    <w:rsid w:val="00E20C0A"/>
    <w:rsid w:val="00E355A4"/>
    <w:rsid w:val="00E411A7"/>
    <w:rsid w:val="00E4251A"/>
    <w:rsid w:val="00E51E9B"/>
    <w:rsid w:val="00E56178"/>
    <w:rsid w:val="00E63A08"/>
    <w:rsid w:val="00E65A56"/>
    <w:rsid w:val="00E86F7C"/>
    <w:rsid w:val="00EC60E5"/>
    <w:rsid w:val="00EE014E"/>
    <w:rsid w:val="00EE4B45"/>
    <w:rsid w:val="00EE5AFE"/>
    <w:rsid w:val="00EF6E85"/>
    <w:rsid w:val="00EF7E23"/>
    <w:rsid w:val="00F0109D"/>
    <w:rsid w:val="00F17816"/>
    <w:rsid w:val="00F4251E"/>
    <w:rsid w:val="00F52D28"/>
    <w:rsid w:val="00F70023"/>
    <w:rsid w:val="00F729AF"/>
    <w:rsid w:val="00F9511E"/>
    <w:rsid w:val="00FA0688"/>
    <w:rsid w:val="00FC010B"/>
    <w:rsid w:val="00FD3CA7"/>
    <w:rsid w:val="00FD5B8A"/>
    <w:rsid w:val="00FF18F5"/>
    <w:rsid w:val="00FF4AFF"/>
    <w:rsid w:val="00FF7C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80720D"/>
  <w15:docId w15:val="{687D02E5-5C6F-4EC3-8845-7D44E3BF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5228"/>
    <w:pPr>
      <w:spacing w:after="120"/>
    </w:pPr>
    <w:rPr>
      <w:rFonts w:ascii="Frutiger LT Com 55 Roman" w:hAnsi="Frutiger LT Com 55 Roman"/>
      <w:sz w:val="20"/>
      <w:lang w:val="en-US"/>
    </w:rPr>
  </w:style>
  <w:style w:type="paragraph" w:styleId="Heading1">
    <w:name w:val="heading 1"/>
    <w:basedOn w:val="Normal"/>
    <w:next w:val="Normal"/>
    <w:link w:val="Heading1Char"/>
    <w:uiPriority w:val="9"/>
    <w:qFormat/>
    <w:rsid w:val="00887C3D"/>
    <w:pPr>
      <w:keepNext/>
      <w:keepLines/>
      <w:spacing w:before="400" w:line="240" w:lineRule="auto"/>
      <w:outlineLvl w:val="0"/>
    </w:pPr>
    <w:rPr>
      <w:rFonts w:ascii="Frutiger LT Com 45 Light" w:eastAsiaTheme="majorEastAsia" w:hAnsi="Frutiger LT Com 45 Light" w:cstheme="majorBidi"/>
      <w:b/>
      <w:color w:val="003764"/>
      <w:sz w:val="40"/>
      <w:szCs w:val="32"/>
    </w:rPr>
  </w:style>
  <w:style w:type="paragraph" w:styleId="Heading2">
    <w:name w:val="heading 2"/>
    <w:basedOn w:val="Normal"/>
    <w:next w:val="Normal"/>
    <w:link w:val="Heading2Char"/>
    <w:uiPriority w:val="9"/>
    <w:unhideWhenUsed/>
    <w:qFormat/>
    <w:rsid w:val="00887C3D"/>
    <w:pPr>
      <w:keepNext/>
      <w:keepLines/>
      <w:spacing w:before="320" w:after="60" w:line="240" w:lineRule="auto"/>
      <w:outlineLvl w:val="1"/>
    </w:pPr>
    <w:rPr>
      <w:rFonts w:ascii="Frutiger LT Com 45 Light" w:eastAsiaTheme="majorEastAsia" w:hAnsi="Frutiger LT Com 45 Light" w:cstheme="majorBidi"/>
      <w:b/>
      <w:color w:val="003764"/>
      <w:sz w:val="32"/>
      <w:szCs w:val="26"/>
    </w:rPr>
  </w:style>
  <w:style w:type="paragraph" w:styleId="Heading3">
    <w:name w:val="heading 3"/>
    <w:basedOn w:val="Normal"/>
    <w:next w:val="Normal"/>
    <w:link w:val="Heading3Char"/>
    <w:uiPriority w:val="9"/>
    <w:unhideWhenUsed/>
    <w:qFormat/>
    <w:rsid w:val="00887C3D"/>
    <w:pPr>
      <w:keepNext/>
      <w:keepLines/>
      <w:spacing w:before="200" w:after="60" w:line="240" w:lineRule="auto"/>
      <w:outlineLvl w:val="2"/>
    </w:pPr>
    <w:rPr>
      <w:rFonts w:ascii="Frutiger LT Com 45 Light" w:eastAsiaTheme="majorEastAsia" w:hAnsi="Frutiger LT Com 45 Light" w:cstheme="majorBidi"/>
      <w:b/>
      <w:color w:val="003764"/>
      <w:sz w:val="22"/>
      <w:szCs w:val="24"/>
    </w:rPr>
  </w:style>
  <w:style w:type="paragraph" w:styleId="Heading4">
    <w:name w:val="heading 4"/>
    <w:basedOn w:val="Heading3"/>
    <w:next w:val="Normal"/>
    <w:link w:val="Heading4Char"/>
    <w:uiPriority w:val="9"/>
    <w:unhideWhenUsed/>
    <w:rsid w:val="00006EFF"/>
    <w:pPr>
      <w:outlineLvl w:val="3"/>
    </w:pPr>
  </w:style>
  <w:style w:type="paragraph" w:styleId="Heading5">
    <w:name w:val="heading 5"/>
    <w:basedOn w:val="Heading4"/>
    <w:next w:val="Normal"/>
    <w:link w:val="Heading5Char"/>
    <w:uiPriority w:val="9"/>
    <w:unhideWhenUsed/>
    <w:rsid w:val="00006EFF"/>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D103CB"/>
    <w:pPr>
      <w:keepNext/>
      <w:keepLines/>
      <w:snapToGrid w:val="0"/>
      <w:spacing w:after="200" w:line="1000" w:lineRule="exact"/>
      <w:ind w:left="-142"/>
      <w:contextualSpacing/>
      <w:jc w:val="right"/>
    </w:pPr>
    <w:rPr>
      <w:rFonts w:eastAsiaTheme="majorEastAsia" w:cs="Times New Roman (Headings CS)"/>
      <w:color w:val="FFFFFF" w:themeColor="background1"/>
      <w:spacing w:val="-10"/>
      <w:kern w:val="28"/>
      <w:sz w:val="92"/>
      <w:szCs w:val="56"/>
      <w:lang w:val="en-AU"/>
    </w:rPr>
  </w:style>
  <w:style w:type="character" w:customStyle="1" w:styleId="TitleChar">
    <w:name w:val="Title Char"/>
    <w:basedOn w:val="DefaultParagraphFont"/>
    <w:link w:val="Title"/>
    <w:uiPriority w:val="10"/>
    <w:rsid w:val="00D103CB"/>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Heading1Char">
    <w:name w:val="Heading 1 Char"/>
    <w:basedOn w:val="DefaultParagraphFont"/>
    <w:link w:val="Heading1"/>
    <w:uiPriority w:val="9"/>
    <w:rsid w:val="00887C3D"/>
    <w:rPr>
      <w:rFonts w:ascii="Frutiger LT Com 45 Light" w:eastAsiaTheme="majorEastAsia" w:hAnsi="Frutiger LT Com 45 Light" w:cstheme="majorBidi"/>
      <w:b/>
      <w:color w:val="003764"/>
      <w:sz w:val="40"/>
      <w:szCs w:val="32"/>
      <w:lang w:val="en-US"/>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6A388C"/>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6A388C"/>
    <w:rPr>
      <w:rFonts w:ascii="Frutiger LT Com 45 Light" w:hAnsi="Frutiger LT Com 45 Light"/>
      <w:sz w:val="14"/>
    </w:rPr>
  </w:style>
  <w:style w:type="character" w:customStyle="1" w:styleId="Heading2Char">
    <w:name w:val="Heading 2 Char"/>
    <w:basedOn w:val="DefaultParagraphFont"/>
    <w:link w:val="Heading2"/>
    <w:uiPriority w:val="9"/>
    <w:rsid w:val="00887C3D"/>
    <w:rPr>
      <w:rFonts w:ascii="Frutiger LT Com 45 Light" w:eastAsiaTheme="majorEastAsia" w:hAnsi="Frutiger LT Com 45 Light" w:cstheme="majorBidi"/>
      <w:b/>
      <w:color w:val="003764"/>
      <w:sz w:val="32"/>
      <w:szCs w:val="26"/>
      <w:lang w:val="en-US"/>
    </w:rPr>
  </w:style>
  <w:style w:type="character" w:customStyle="1" w:styleId="Heading3Char">
    <w:name w:val="Heading 3 Char"/>
    <w:basedOn w:val="DefaultParagraphFont"/>
    <w:link w:val="Heading3"/>
    <w:uiPriority w:val="9"/>
    <w:rsid w:val="00887C3D"/>
    <w:rPr>
      <w:rFonts w:ascii="Frutiger LT Com 45 Light" w:eastAsiaTheme="majorEastAsia" w:hAnsi="Frutiger LT Com 45 Light" w:cstheme="majorBidi"/>
      <w:b/>
      <w:color w:val="003764"/>
      <w:szCs w:val="24"/>
      <w:lang w:val="en-US"/>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leNormal"/>
    <w:uiPriority w:val="99"/>
    <w:rsid w:val="00472F2E"/>
    <w:pPr>
      <w:spacing w:after="0" w:line="240" w:lineRule="auto"/>
    </w:pPr>
    <w:rPr>
      <w:rFonts w:ascii="Inria Serif" w:hAnsi="Inria Serif" w:cs="Times New Roman (Body CS)"/>
      <w:color w:val="000000" w:themeColor="text1"/>
      <w:sz w:val="16"/>
    </w:rPr>
    <w:tblPr>
      <w:tblStyleRowBandSize w:val="1"/>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FFFFFF" w:themeFill="background1"/>
    </w:tcPr>
    <w:tblStylePr w:type="firstRow">
      <w:pPr>
        <w:wordWrap/>
        <w:spacing w:beforeLines="0" w:before="0" w:beforeAutospacing="0" w:afterLines="0" w:after="0" w:afterAutospacing="0"/>
      </w:pPr>
      <w:rPr>
        <w:rFonts w:ascii="Frutiger LT Com 65" w:hAnsi="Frutiger LT Com 65"/>
        <w:b/>
        <w:i w:val="0"/>
        <w:caps w:val="0"/>
        <w:smallCaps w:val="0"/>
        <w:color w:val="FFFFFF" w:themeColor="background1"/>
        <w:sz w:val="20"/>
      </w:rPr>
      <w:tblPr/>
      <w:trPr>
        <w:cantSplit w:val="0"/>
        <w:tblHeader/>
      </w:trPr>
      <w:tcPr>
        <w:tcBorders>
          <w:top w:val="nil"/>
          <w:left w:val="nil"/>
          <w:bottom w:val="nil"/>
          <w:right w:val="nil"/>
          <w:insideH w:val="nil"/>
          <w:insideV w:val="nil"/>
          <w:tl2br w:val="nil"/>
          <w:tr2bl w:val="nil"/>
        </w:tcBorders>
        <w:shd w:val="clear" w:color="auto" w:fill="0084AD"/>
        <w:tcMar>
          <w:top w:w="198" w:type="dxa"/>
          <w:left w:w="142" w:type="dxa"/>
          <w:bottom w:w="57" w:type="dxa"/>
          <w:right w:w="142" w:type="dxa"/>
        </w:tcMar>
      </w:tcPr>
    </w:tblStylePr>
  </w:style>
  <w:style w:type="numbering" w:customStyle="1" w:styleId="ListNumbers">
    <w:name w:val="ListNumbers"/>
    <w:uiPriority w:val="99"/>
    <w:rsid w:val="00EF6E85"/>
    <w:pPr>
      <w:numPr>
        <w:numId w:val="16"/>
      </w:numPr>
    </w:pPr>
  </w:style>
  <w:style w:type="paragraph" w:styleId="ListNumber4">
    <w:name w:val="List Number 4"/>
    <w:basedOn w:val="Normal"/>
    <w:uiPriority w:val="99"/>
    <w:semiHidden/>
    <w:unhideWhenUsed/>
    <w:rsid w:val="00D04BE0"/>
    <w:pPr>
      <w:numPr>
        <w:numId w:val="9"/>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ListNumber">
    <w:name w:val="List Number"/>
    <w:basedOn w:val="Normal"/>
    <w:uiPriority w:val="99"/>
    <w:unhideWhenUsed/>
    <w:qFormat/>
    <w:rsid w:val="00D04BE0"/>
    <w:pPr>
      <w:numPr>
        <w:numId w:val="16"/>
      </w:numPr>
      <w:contextualSpacing/>
    </w:pPr>
  </w:style>
  <w:style w:type="paragraph" w:styleId="ListBullet">
    <w:name w:val="List Bullet"/>
    <w:basedOn w:val="Normal"/>
    <w:uiPriority w:val="99"/>
    <w:unhideWhenUsed/>
    <w:qFormat/>
    <w:rsid w:val="008429C5"/>
    <w:pPr>
      <w:numPr>
        <w:numId w:val="15"/>
      </w:numPr>
      <w:contextualSpacing/>
    </w:pPr>
  </w:style>
  <w:style w:type="paragraph" w:styleId="ListBullet2">
    <w:name w:val="List Bullet 2"/>
    <w:basedOn w:val="Normal"/>
    <w:uiPriority w:val="99"/>
    <w:unhideWhenUsed/>
    <w:rsid w:val="00192D2B"/>
    <w:pPr>
      <w:numPr>
        <w:ilvl w:val="1"/>
        <w:numId w:val="15"/>
      </w:numPr>
      <w:contextualSpacing/>
    </w:pPr>
  </w:style>
  <w:style w:type="paragraph" w:styleId="ListBullet3">
    <w:name w:val="List Bullet 3"/>
    <w:basedOn w:val="Normal"/>
    <w:uiPriority w:val="99"/>
    <w:unhideWhenUsed/>
    <w:rsid w:val="00192D2B"/>
    <w:pPr>
      <w:numPr>
        <w:ilvl w:val="2"/>
        <w:numId w:val="15"/>
      </w:numPr>
      <w:ind w:left="851"/>
      <w:contextualSpacing/>
    </w:pPr>
  </w:style>
  <w:style w:type="paragraph" w:styleId="ListBullet4">
    <w:name w:val="List Bullet 4"/>
    <w:basedOn w:val="Normal"/>
    <w:uiPriority w:val="99"/>
    <w:unhideWhenUsed/>
    <w:rsid w:val="008429C5"/>
    <w:pPr>
      <w:numPr>
        <w:ilvl w:val="3"/>
        <w:numId w:val="15"/>
      </w:numPr>
      <w:ind w:left="1135"/>
      <w:contextualSpacing/>
    </w:pPr>
  </w:style>
  <w:style w:type="paragraph" w:styleId="ListBullet5">
    <w:name w:val="List Bullet 5"/>
    <w:basedOn w:val="Normal"/>
    <w:uiPriority w:val="99"/>
    <w:unhideWhenUsed/>
    <w:rsid w:val="008429C5"/>
    <w:pPr>
      <w:numPr>
        <w:ilvl w:val="4"/>
        <w:numId w:val="15"/>
      </w:numPr>
      <w:ind w:left="1418"/>
      <w:contextualSpacing/>
    </w:pPr>
  </w:style>
  <w:style w:type="paragraph" w:styleId="ListNumber2">
    <w:name w:val="List Number 2"/>
    <w:basedOn w:val="Normal"/>
    <w:uiPriority w:val="99"/>
    <w:unhideWhenUsed/>
    <w:rsid w:val="00D04BE0"/>
    <w:pPr>
      <w:numPr>
        <w:ilvl w:val="1"/>
        <w:numId w:val="16"/>
      </w:numPr>
      <w:contextualSpacing/>
    </w:pPr>
  </w:style>
  <w:style w:type="paragraph" w:styleId="ListNumber3">
    <w:name w:val="List Number 3"/>
    <w:basedOn w:val="Normal"/>
    <w:uiPriority w:val="99"/>
    <w:unhideWhenUsed/>
    <w:rsid w:val="00D04BE0"/>
    <w:pPr>
      <w:numPr>
        <w:ilvl w:val="2"/>
        <w:numId w:val="16"/>
      </w:numPr>
      <w:ind w:left="851"/>
      <w:contextualSpacing/>
    </w:pPr>
  </w:style>
  <w:style w:type="paragraph" w:styleId="ListNumber5">
    <w:name w:val="List Number 5"/>
    <w:basedOn w:val="Normal"/>
    <w:uiPriority w:val="99"/>
    <w:semiHidden/>
    <w:unhideWhenUsed/>
    <w:rsid w:val="00D04BE0"/>
    <w:pPr>
      <w:numPr>
        <w:numId w:val="10"/>
      </w:numPr>
      <w:ind w:left="1491" w:hanging="357"/>
      <w:contextualSpacing/>
    </w:pPr>
  </w:style>
  <w:style w:type="paragraph" w:styleId="FootnoteText">
    <w:name w:val="footnote text"/>
    <w:basedOn w:val="Normal"/>
    <w:link w:val="FootnoteTextChar"/>
    <w:uiPriority w:val="99"/>
    <w:semiHidden/>
    <w:unhideWhenUsed/>
    <w:rsid w:val="0003526B"/>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rsid w:val="0003526B"/>
    <w:rPr>
      <w:rFonts w:ascii="Frutiger LT Com 45 Light" w:hAnsi="Frutiger LT Com 45 Light"/>
      <w:b w:val="0"/>
      <w:i w:val="0"/>
      <w:sz w:val="16"/>
      <w:vertAlign w:val="superscript"/>
    </w:rPr>
  </w:style>
  <w:style w:type="paragraph" w:styleId="TOC2">
    <w:name w:val="toc 2"/>
    <w:basedOn w:val="Normal"/>
    <w:next w:val="Normal"/>
    <w:autoRedefine/>
    <w:uiPriority w:val="39"/>
    <w:unhideWhenUsed/>
    <w:rsid w:val="00FA0688"/>
    <w:pPr>
      <w:numPr>
        <w:ilvl w:val="1"/>
        <w:numId w:val="19"/>
      </w:numPr>
      <w:tabs>
        <w:tab w:val="right" w:leader="dot" w:pos="9628"/>
      </w:tabs>
      <w:spacing w:before="80" w:after="0"/>
      <w:contextualSpacing/>
    </w:pPr>
  </w:style>
  <w:style w:type="paragraph" w:styleId="TOC1">
    <w:name w:val="toc 1"/>
    <w:basedOn w:val="Normal"/>
    <w:next w:val="Normal"/>
    <w:autoRedefine/>
    <w:uiPriority w:val="39"/>
    <w:unhideWhenUsed/>
    <w:rsid w:val="00D103CB"/>
    <w:pPr>
      <w:numPr>
        <w:numId w:val="19"/>
      </w:numPr>
      <w:spacing w:before="120" w:after="0"/>
      <w:contextualSpacing/>
    </w:pPr>
    <w:rPr>
      <w:rFonts w:cs="Times New Roman (Body CS)"/>
      <w:b/>
    </w:rPr>
  </w:style>
  <w:style w:type="paragraph" w:styleId="TOC3">
    <w:name w:val="toc 3"/>
    <w:basedOn w:val="Normal"/>
    <w:next w:val="Normal"/>
    <w:autoRedefine/>
    <w:uiPriority w:val="39"/>
    <w:unhideWhenUsed/>
    <w:rsid w:val="002D4A7A"/>
    <w:pPr>
      <w:numPr>
        <w:ilvl w:val="2"/>
        <w:numId w:val="19"/>
      </w:numPr>
      <w:spacing w:before="40" w:after="0"/>
      <w:contextualSpacing/>
    </w:pPr>
    <w:rPr>
      <w:i/>
      <w:sz w:val="18"/>
    </w:rPr>
  </w:style>
  <w:style w:type="numbering" w:customStyle="1" w:styleId="TOC">
    <w:name w:val="TOC"/>
    <w:uiPriority w:val="99"/>
    <w:rsid w:val="00264847"/>
    <w:pPr>
      <w:numPr>
        <w:numId w:val="18"/>
      </w:numPr>
    </w:pPr>
  </w:style>
  <w:style w:type="character" w:customStyle="1" w:styleId="Heading4Char">
    <w:name w:val="Heading 4 Char"/>
    <w:basedOn w:val="DefaultParagraphFont"/>
    <w:link w:val="Heading4"/>
    <w:uiPriority w:val="9"/>
    <w:rsid w:val="00006EFF"/>
    <w:rPr>
      <w:rFonts w:ascii="Frutiger LT Com 45 Light" w:eastAsiaTheme="majorEastAsia" w:hAnsi="Frutiger LT Com 45 Light" w:cstheme="majorBidi"/>
      <w:b/>
      <w:caps/>
      <w:color w:val="000000" w:themeColor="text1"/>
      <w:szCs w:val="24"/>
    </w:rPr>
  </w:style>
  <w:style w:type="character" w:customStyle="1" w:styleId="Heading5Char">
    <w:name w:val="Heading 5 Char"/>
    <w:basedOn w:val="DefaultParagraphFont"/>
    <w:link w:val="Heading5"/>
    <w:uiPriority w:val="9"/>
    <w:rsid w:val="00006EFF"/>
    <w:rPr>
      <w:rFonts w:ascii="Frutiger LT Com 45 Light" w:eastAsiaTheme="majorEastAsia" w:hAnsi="Frutiger LT Com 45 Light" w:cstheme="majorBidi"/>
      <w:b/>
      <w:caps/>
      <w:color w:val="000000" w:themeColor="text1"/>
      <w:szCs w:val="24"/>
    </w:rPr>
  </w:style>
  <w:style w:type="table" w:styleId="PlainTable4">
    <w:name w:val="Plain Table 4"/>
    <w:basedOn w:val="TableNormal"/>
    <w:uiPriority w:val="44"/>
    <w:rsid w:val="005646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646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183B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83B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83B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183B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83BC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83BC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4083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ListParagraph">
    <w:name w:val="List Paragraph"/>
    <w:basedOn w:val="Normal"/>
    <w:link w:val="ListParagraphChar"/>
    <w:uiPriority w:val="34"/>
    <w:qFormat/>
    <w:rsid w:val="00782FB5"/>
    <w:pPr>
      <w:ind w:left="720"/>
      <w:contextualSpacing/>
    </w:pPr>
  </w:style>
  <w:style w:type="paragraph" w:styleId="Subtitle">
    <w:name w:val="Subtitle"/>
    <w:basedOn w:val="Normal"/>
    <w:next w:val="Normal"/>
    <w:link w:val="SubtitleChar"/>
    <w:uiPriority w:val="11"/>
    <w:rsid w:val="00D103CB"/>
    <w:pPr>
      <w:keepNext/>
      <w:keepLines/>
      <w:numPr>
        <w:ilvl w:val="1"/>
      </w:numPr>
      <w:snapToGrid w:val="0"/>
      <w:spacing w:before="240" w:after="0" w:line="620" w:lineRule="exact"/>
      <w:ind w:left="-142"/>
      <w:jc w:val="right"/>
    </w:pPr>
    <w:rPr>
      <w:rFonts w:ascii="Inria Serif" w:eastAsiaTheme="minorEastAsia" w:hAnsi="Inria Serif" w:cs="Times New Roman (Body CS)"/>
      <w:i/>
      <w:color w:val="8AE2D1"/>
      <w:sz w:val="56"/>
      <w:szCs w:val="64"/>
      <w:lang w:val="en-AU"/>
    </w:rPr>
  </w:style>
  <w:style w:type="character" w:customStyle="1" w:styleId="SubtitleChar">
    <w:name w:val="Subtitle Char"/>
    <w:basedOn w:val="DefaultParagraphFont"/>
    <w:link w:val="Subtitle"/>
    <w:uiPriority w:val="11"/>
    <w:rsid w:val="00D103CB"/>
    <w:rPr>
      <w:rFonts w:ascii="Inria Serif" w:eastAsiaTheme="minorEastAsia" w:hAnsi="Inria Serif" w:cs="Times New Roman (Body CS)"/>
      <w:i/>
      <w:color w:val="8AE2D1"/>
      <w:sz w:val="56"/>
      <w:szCs w:val="64"/>
      <w:lang w:val="en-AU"/>
    </w:rPr>
  </w:style>
  <w:style w:type="table" w:customStyle="1" w:styleId="WSI-Table1">
    <w:name w:val="WSI - Table1"/>
    <w:basedOn w:val="TableNormal"/>
    <w:uiPriority w:val="99"/>
    <w:rsid w:val="00887C3D"/>
    <w:pPr>
      <w:spacing w:after="0" w:line="240" w:lineRule="auto"/>
    </w:pPr>
    <w:rPr>
      <w:rFonts w:ascii="Frutiger LT Com 45 Light" w:hAnsi="Frutiger LT Com 45 Light"/>
      <w:color w:val="000000" w:themeColor="text1"/>
      <w:sz w:val="20"/>
    </w:rPr>
    <w:tblPr>
      <w:tblBorders>
        <w:top w:val="single" w:sz="8" w:space="0" w:color="003B5C"/>
        <w:left w:val="single" w:sz="8" w:space="0" w:color="003B5C"/>
        <w:bottom w:val="single" w:sz="8" w:space="0" w:color="003B5C"/>
        <w:right w:val="single" w:sz="8" w:space="0" w:color="003B5C"/>
        <w:insideH w:val="single" w:sz="8" w:space="0" w:color="003B5C"/>
        <w:insideV w:val="single" w:sz="8" w:space="0" w:color="003B5C"/>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tcBorders>
          <w:top w:val="single" w:sz="8" w:space="0" w:color="003B5C"/>
          <w:left w:val="single" w:sz="8" w:space="0" w:color="003B5C"/>
          <w:bottom w:val="single" w:sz="8" w:space="0" w:color="003B5C"/>
          <w:right w:val="single" w:sz="8" w:space="0" w:color="003B5C"/>
          <w:insideH w:val="single" w:sz="8" w:space="0" w:color="003B5C"/>
          <w:insideV w:val="single" w:sz="8" w:space="0" w:color="003B5C"/>
          <w:tl2br w:val="nil"/>
          <w:tr2bl w:val="nil"/>
        </w:tcBorders>
        <w:shd w:val="clear" w:color="auto" w:fill="003B5C"/>
      </w:tcPr>
    </w:tblStylePr>
  </w:style>
  <w:style w:type="paragraph" w:customStyle="1" w:styleId="DocumentTitle">
    <w:name w:val="Document Title"/>
    <w:basedOn w:val="Normal"/>
    <w:qFormat/>
    <w:rsid w:val="00887C3D"/>
    <w:rPr>
      <w:rFonts w:ascii="Inria Serif" w:hAnsi="Inria Serif"/>
      <w:b/>
      <w:color w:val="0084AD"/>
      <w:sz w:val="50"/>
      <w:szCs w:val="50"/>
    </w:rPr>
  </w:style>
  <w:style w:type="table" w:customStyle="1" w:styleId="TableGrid1">
    <w:name w:val="Table Grid1"/>
    <w:basedOn w:val="TableNormal"/>
    <w:next w:val="TableGrid"/>
    <w:uiPriority w:val="39"/>
    <w:rsid w:val="00D21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SI-Table2">
    <w:name w:val="WSI - Table2"/>
    <w:basedOn w:val="TableNormal"/>
    <w:uiPriority w:val="99"/>
    <w:rsid w:val="00453B91"/>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character" w:customStyle="1" w:styleId="ListParagraphChar">
    <w:name w:val="List Paragraph Char"/>
    <w:basedOn w:val="DefaultParagraphFont"/>
    <w:link w:val="ListParagraph"/>
    <w:uiPriority w:val="34"/>
    <w:rsid w:val="009D65C1"/>
    <w:rPr>
      <w:rFonts w:ascii="Frutiger LT Com 55 Roman" w:hAnsi="Frutiger LT Com 55 Roman"/>
      <w:sz w:val="20"/>
      <w:lang w:val="en-US"/>
    </w:rPr>
  </w:style>
  <w:style w:type="character" w:customStyle="1" w:styleId="hps">
    <w:name w:val="hps"/>
    <w:basedOn w:val="DefaultParagraphFont"/>
    <w:rsid w:val="009D6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435571">
      <w:bodyDiv w:val="1"/>
      <w:marLeft w:val="0"/>
      <w:marRight w:val="0"/>
      <w:marTop w:val="0"/>
      <w:marBottom w:val="0"/>
      <w:divBdr>
        <w:top w:val="none" w:sz="0" w:space="0" w:color="auto"/>
        <w:left w:val="none" w:sz="0" w:space="0" w:color="auto"/>
        <w:bottom w:val="none" w:sz="0" w:space="0" w:color="auto"/>
        <w:right w:val="none" w:sz="0" w:space="0" w:color="auto"/>
      </w:divBdr>
    </w:div>
    <w:div w:id="1153329559">
      <w:bodyDiv w:val="1"/>
      <w:marLeft w:val="0"/>
      <w:marRight w:val="0"/>
      <w:marTop w:val="0"/>
      <w:marBottom w:val="0"/>
      <w:divBdr>
        <w:top w:val="none" w:sz="0" w:space="0" w:color="auto"/>
        <w:left w:val="none" w:sz="0" w:space="0" w:color="auto"/>
        <w:bottom w:val="none" w:sz="0" w:space="0" w:color="auto"/>
        <w:right w:val="none" w:sz="0" w:space="0" w:color="auto"/>
      </w:divBdr>
    </w:div>
    <w:div w:id="1464032987">
      <w:bodyDiv w:val="1"/>
      <w:marLeft w:val="0"/>
      <w:marRight w:val="0"/>
      <w:marTop w:val="0"/>
      <w:marBottom w:val="0"/>
      <w:divBdr>
        <w:top w:val="none" w:sz="0" w:space="0" w:color="auto"/>
        <w:left w:val="none" w:sz="0" w:space="0" w:color="auto"/>
        <w:bottom w:val="none" w:sz="0" w:space="0" w:color="auto"/>
        <w:right w:val="none" w:sz="0" w:space="0" w:color="auto"/>
      </w:divBdr>
    </w:div>
    <w:div w:id="1636910701">
      <w:bodyDiv w:val="1"/>
      <w:marLeft w:val="0"/>
      <w:marRight w:val="0"/>
      <w:marTop w:val="0"/>
      <w:marBottom w:val="0"/>
      <w:divBdr>
        <w:top w:val="none" w:sz="0" w:space="0" w:color="auto"/>
        <w:left w:val="none" w:sz="0" w:space="0" w:color="auto"/>
        <w:bottom w:val="none" w:sz="0" w:space="0" w:color="auto"/>
        <w:right w:val="none" w:sz="0" w:space="0" w:color="auto"/>
      </w:divBdr>
    </w:div>
    <w:div w:id="1816481875">
      <w:bodyDiv w:val="1"/>
      <w:marLeft w:val="0"/>
      <w:marRight w:val="0"/>
      <w:marTop w:val="0"/>
      <w:marBottom w:val="0"/>
      <w:divBdr>
        <w:top w:val="none" w:sz="0" w:space="0" w:color="auto"/>
        <w:left w:val="none" w:sz="0" w:space="0" w:color="auto"/>
        <w:bottom w:val="none" w:sz="0" w:space="0" w:color="auto"/>
        <w:right w:val="none" w:sz="0" w:space="0" w:color="auto"/>
      </w:divBdr>
    </w:div>
    <w:div w:id="212811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20Stokie\Dropbox%20(WS%20Secretariat)\WS\Templates\NEW%20Brand\WSI_doc_cover_v4.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133AD-3CAF-894C-94F5-C85FCEA56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C:\Users\Jane Stokie\Dropbox (WS Secretariat)\WS\Templates\NEW Brand\WSI_doc_cover_v4.0.dotx</Template>
  <TotalTime>183</TotalTime>
  <Pages>9</Pages>
  <Words>1778</Words>
  <Characters>10138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Stokie</dc:creator>
  <cp:keywords/>
  <dc:description/>
  <cp:lastModifiedBy>Thomas Mak</cp:lastModifiedBy>
  <cp:revision>80</cp:revision>
  <cp:lastPrinted>2018-11-29T12:08:00Z</cp:lastPrinted>
  <dcterms:created xsi:type="dcterms:W3CDTF">2019-02-14T03:43:00Z</dcterms:created>
  <dcterms:modified xsi:type="dcterms:W3CDTF">2019-08-20T15:48:00Z</dcterms:modified>
</cp:coreProperties>
</file>